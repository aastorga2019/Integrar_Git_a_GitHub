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78D" w:rsidRPr="00922FFE" w:rsidRDefault="001E7505" w:rsidP="001E7505">
      <w:pPr>
        <w:jc w:val="center"/>
        <w:rPr>
          <w:rFonts w:cs="Tahoma"/>
          <w:b/>
          <w:sz w:val="20"/>
          <w:szCs w:val="20"/>
          <w:u w:val="single"/>
        </w:rPr>
      </w:pPr>
      <w:r w:rsidRPr="00922FFE">
        <w:rPr>
          <w:rFonts w:cs="Tahoma"/>
          <w:b/>
          <w:sz w:val="20"/>
          <w:szCs w:val="20"/>
          <w:u w:val="single"/>
        </w:rPr>
        <w:t>Requerimientos nuevo proceso de facturación</w:t>
      </w:r>
    </w:p>
    <w:p w:rsidR="001E7505" w:rsidRPr="00922FFE" w:rsidRDefault="001E7505" w:rsidP="001E7505">
      <w:pPr>
        <w:rPr>
          <w:rFonts w:cs="Tahoma"/>
          <w:b/>
          <w:sz w:val="20"/>
          <w:szCs w:val="20"/>
        </w:rPr>
      </w:pPr>
    </w:p>
    <w:p w:rsidR="001E7505" w:rsidRPr="00922FFE" w:rsidRDefault="001E7505" w:rsidP="001E7505">
      <w:pPr>
        <w:rPr>
          <w:rFonts w:cs="Tahoma"/>
          <w:b/>
          <w:sz w:val="20"/>
          <w:szCs w:val="20"/>
        </w:rPr>
      </w:pPr>
      <w:r w:rsidRPr="00922FFE">
        <w:rPr>
          <w:rFonts w:cs="Tahoma"/>
          <w:b/>
          <w:sz w:val="20"/>
          <w:szCs w:val="20"/>
        </w:rPr>
        <w:t>Pasos definidos:</w:t>
      </w:r>
    </w:p>
    <w:p w:rsidR="00416D7B" w:rsidRPr="00922FFE" w:rsidRDefault="005D23C5" w:rsidP="001E7505">
      <w:pPr>
        <w:rPr>
          <w:rFonts w:cs="Tahoma"/>
          <w:b/>
          <w:sz w:val="20"/>
          <w:szCs w:val="20"/>
        </w:rPr>
      </w:pPr>
      <w:r>
        <w:rPr>
          <w:rFonts w:cs="Tahoma"/>
          <w:b/>
          <w:noProof/>
          <w:sz w:val="20"/>
          <w:szCs w:val="20"/>
          <w:lang w:eastAsia="es-CL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7 Pentágono" o:spid="_x0000_s1026" type="#_x0000_t15" style="position:absolute;margin-left:392.75pt;margin-top:1.6pt;width:60.6pt;height:16.8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" adj="18597" fillcolor="#ffc000" strokecolor="#243f60 [1604]" strokeweight="2pt">
            <v:textbox>
              <w:txbxContent>
                <w:p w:rsidR="00922FFE" w:rsidRPr="001E7505" w:rsidRDefault="00922FFE" w:rsidP="001E7505">
                  <w:pPr>
                    <w:spacing w:after="0"/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1E7505">
                    <w:rPr>
                      <w:color w:val="000000" w:themeColor="text1"/>
                      <w:sz w:val="16"/>
                      <w:szCs w:val="16"/>
                    </w:rPr>
                    <w:t>Combo</w:t>
                  </w:r>
                </w:p>
                <w:p w:rsidR="00922FFE" w:rsidRPr="001E7505" w:rsidRDefault="00922FFE" w:rsidP="001E7505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AAprobado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rFonts w:cs="Tahoma"/>
          <w:b/>
          <w:noProof/>
          <w:sz w:val="20"/>
          <w:szCs w:val="20"/>
          <w:lang w:eastAsia="es-CL"/>
        </w:rPr>
        <w:pict>
          <v:shape id="6 Pentágono" o:spid="_x0000_s1027" type="#_x0000_t15" style="position:absolute;margin-left:328.85pt;margin-top:1.95pt;width:60.6pt;height:16.8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" adj="18597" fillcolor="#4f81bd [3204]" strokecolor="#243f60 [1604]" strokeweight="2pt">
            <v:textbox>
              <w:txbxContent>
                <w:p w:rsidR="00922FFE" w:rsidRDefault="00922FFE" w:rsidP="001E7505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Facturación</w:t>
                  </w:r>
                </w:p>
                <w:p w:rsidR="00922FFE" w:rsidRPr="001E7505" w:rsidRDefault="00922FFE" w:rsidP="001E7505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AAprobado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rFonts w:cs="Tahoma"/>
          <w:b/>
          <w:noProof/>
          <w:sz w:val="20"/>
          <w:szCs w:val="20"/>
          <w:lang w:eastAsia="es-CL"/>
        </w:rPr>
        <w:pict>
          <v:shape id="5 Pentágono" o:spid="_x0000_s1028" type="#_x0000_t15" style="position:absolute;margin-left:265.4pt;margin-top:1.8pt;width:60.6pt;height:16.8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" adj="18597" fillcolor="#4f81bd [3204]" strokecolor="#243f60 [1604]" strokeweight="2pt">
            <v:textbox>
              <w:txbxContent>
                <w:p w:rsidR="00922FFE" w:rsidRDefault="00922FFE" w:rsidP="001E7505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NV</w:t>
                  </w:r>
                </w:p>
                <w:p w:rsidR="00922FFE" w:rsidRPr="001E7505" w:rsidRDefault="00922FFE" w:rsidP="001E7505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AAprobado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rFonts w:cs="Tahoma"/>
          <w:b/>
          <w:noProof/>
          <w:sz w:val="20"/>
          <w:szCs w:val="20"/>
          <w:lang w:eastAsia="es-CL"/>
        </w:rPr>
        <w:pict>
          <v:shape id="4 Pentágono" o:spid="_x0000_s1029" type="#_x0000_t15" style="position:absolute;margin-left:199.65pt;margin-top:3.05pt;width:60.6pt;height:16.8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" adj="18597" fillcolor="#4f81bd [3204]" strokecolor="#243f60 [1604]" strokeweight="2pt">
            <v:textbox>
              <w:txbxContent>
                <w:p w:rsidR="00922FFE" w:rsidRDefault="00922FFE" w:rsidP="001E7505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HES</w:t>
                  </w:r>
                </w:p>
                <w:p w:rsidR="00922FFE" w:rsidRPr="001E7505" w:rsidRDefault="00922FFE" w:rsidP="001E7505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AAprobado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rFonts w:cs="Tahoma"/>
          <w:b/>
          <w:noProof/>
          <w:sz w:val="20"/>
          <w:szCs w:val="20"/>
          <w:lang w:eastAsia="es-CL"/>
        </w:rPr>
        <w:pict>
          <v:shape id="3 Pentágono" o:spid="_x0000_s1030" type="#_x0000_t15" style="position:absolute;margin-left:133.45pt;margin-top:3.4pt;width:60.6pt;height:16.8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" adj="18597" fillcolor="#4f81bd [3204]" strokecolor="#243f60 [1604]" strokeweight="2pt">
            <v:textbox>
              <w:txbxContent>
                <w:p w:rsidR="00922FFE" w:rsidRDefault="00922FFE" w:rsidP="001E7505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 / C</w:t>
                  </w:r>
                </w:p>
                <w:p w:rsidR="00922FFE" w:rsidRPr="001E7505" w:rsidRDefault="00922FFE" w:rsidP="001E7505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AAprobado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rFonts w:cs="Tahoma"/>
          <w:b/>
          <w:noProof/>
          <w:sz w:val="20"/>
          <w:szCs w:val="20"/>
          <w:lang w:eastAsia="es-CL"/>
        </w:rPr>
        <w:pict>
          <v:shape id="2 Pentágono" o:spid="_x0000_s1031" type="#_x0000_t15" style="position:absolute;margin-left:66.35pt;margin-top:3.75pt;width:60.6pt;height:16.8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" adj="18597" fillcolor="#4f81bd [3204]" strokecolor="#243f60 [1604]" strokeweight="2pt">
            <v:textbox>
              <w:txbxContent>
                <w:p w:rsidR="00922FFE" w:rsidRDefault="00922FFE" w:rsidP="001E7505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1E7505">
                    <w:rPr>
                      <w:sz w:val="16"/>
                      <w:szCs w:val="16"/>
                    </w:rPr>
                    <w:t>EEPP</w:t>
                  </w:r>
                  <w:r>
                    <w:rPr>
                      <w:sz w:val="16"/>
                      <w:szCs w:val="16"/>
                    </w:rPr>
                    <w:t>Aprob</w:t>
                  </w:r>
                  <w:proofErr w:type="spellEnd"/>
                  <w:r>
                    <w:rPr>
                      <w:sz w:val="16"/>
                      <w:szCs w:val="16"/>
                    </w:rPr>
                    <w:t>.</w:t>
                  </w:r>
                </w:p>
                <w:p w:rsidR="00922FFE" w:rsidRPr="001E7505" w:rsidRDefault="00922FFE" w:rsidP="001E7505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AAprobado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rFonts w:cs="Tahoma"/>
          <w:b/>
          <w:noProof/>
          <w:sz w:val="20"/>
          <w:szCs w:val="20"/>
          <w:lang w:eastAsia="es-CL"/>
        </w:rPr>
        <w:pict>
          <v:shape id="1 Pentágono" o:spid="_x0000_s1032" type="#_x0000_t15" style="position:absolute;margin-left:-1.2pt;margin-top:3.65pt;width:60.6pt;height:16.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" adj="18595" fillcolor="#4f81bd [3204]" strokecolor="#243f60 [1604]" strokeweight="2pt">
            <v:textbox>
              <w:txbxContent>
                <w:p w:rsidR="00922FFE" w:rsidRPr="001E7505" w:rsidRDefault="00922FFE" w:rsidP="001E7505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 w:rsidRPr="001E7505">
                    <w:rPr>
                      <w:sz w:val="16"/>
                      <w:szCs w:val="16"/>
                    </w:rPr>
                    <w:t>EEPP</w:t>
                  </w:r>
                </w:p>
              </w:txbxContent>
            </v:textbox>
            <w10:wrap type="square"/>
          </v:shape>
        </w:pict>
      </w:r>
    </w:p>
    <w:p w:rsidR="001E7505" w:rsidRPr="00922FFE" w:rsidRDefault="001E7505" w:rsidP="001E7505">
      <w:pPr>
        <w:rPr>
          <w:rFonts w:cs="Tahoma"/>
          <w:b/>
          <w:sz w:val="20"/>
          <w:szCs w:val="20"/>
        </w:rPr>
      </w:pPr>
      <w:r w:rsidRPr="00922FFE">
        <w:rPr>
          <w:rFonts w:cs="Tahoma"/>
          <w:b/>
          <w:sz w:val="20"/>
          <w:szCs w:val="20"/>
        </w:rPr>
        <w:tab/>
      </w:r>
      <w:r w:rsidRPr="00922FFE">
        <w:rPr>
          <w:rFonts w:cs="Tahoma"/>
          <w:b/>
          <w:sz w:val="20"/>
          <w:szCs w:val="20"/>
        </w:rPr>
        <w:tab/>
      </w:r>
      <w:r w:rsidRPr="00922FFE">
        <w:rPr>
          <w:rFonts w:cs="Tahoma"/>
          <w:b/>
          <w:sz w:val="20"/>
          <w:szCs w:val="20"/>
        </w:rPr>
        <w:tab/>
      </w:r>
      <w:r w:rsidRPr="00922FFE">
        <w:rPr>
          <w:rFonts w:cs="Tahoma"/>
          <w:b/>
          <w:sz w:val="20"/>
          <w:szCs w:val="20"/>
        </w:rPr>
        <w:tab/>
      </w:r>
      <w:r w:rsidRPr="00922FFE">
        <w:rPr>
          <w:rFonts w:cs="Tahoma"/>
          <w:b/>
          <w:sz w:val="20"/>
          <w:szCs w:val="20"/>
        </w:rPr>
        <w:tab/>
      </w:r>
      <w:r w:rsidRPr="00922FFE">
        <w:rPr>
          <w:rFonts w:cs="Tahoma"/>
          <w:b/>
          <w:sz w:val="20"/>
          <w:szCs w:val="20"/>
        </w:rPr>
        <w:tab/>
      </w:r>
      <w:r w:rsidRPr="00922FFE">
        <w:rPr>
          <w:rFonts w:cs="Tahoma"/>
          <w:b/>
          <w:sz w:val="20"/>
          <w:szCs w:val="20"/>
        </w:rPr>
        <w:tab/>
      </w:r>
      <w:r w:rsidRPr="00922FFE">
        <w:rPr>
          <w:rFonts w:cs="Tahoma"/>
          <w:b/>
          <w:sz w:val="20"/>
          <w:szCs w:val="20"/>
        </w:rPr>
        <w:tab/>
      </w:r>
      <w:r w:rsidRPr="00922FFE">
        <w:rPr>
          <w:rFonts w:cs="Tahoma"/>
          <w:b/>
          <w:sz w:val="20"/>
          <w:szCs w:val="20"/>
        </w:rPr>
        <w:tab/>
      </w:r>
      <w:r w:rsidRPr="00922FFE">
        <w:rPr>
          <w:rFonts w:cs="Tahoma"/>
          <w:b/>
          <w:sz w:val="20"/>
          <w:szCs w:val="20"/>
        </w:rPr>
        <w:tab/>
      </w:r>
      <w:r w:rsidRPr="00922FFE">
        <w:rPr>
          <w:rFonts w:cs="Tahoma"/>
          <w:b/>
          <w:sz w:val="20"/>
          <w:szCs w:val="20"/>
        </w:rPr>
        <w:tab/>
      </w:r>
    </w:p>
    <w:p w:rsidR="00416D7B" w:rsidRPr="00922FFE" w:rsidRDefault="00416D7B" w:rsidP="00556F40">
      <w:pPr>
        <w:pStyle w:val="Prrafodelista"/>
        <w:numPr>
          <w:ilvl w:val="0"/>
          <w:numId w:val="16"/>
        </w:numPr>
        <w:spacing w:after="0"/>
        <w:rPr>
          <w:rFonts w:cs="Tahoma"/>
          <w:b/>
          <w:sz w:val="20"/>
          <w:szCs w:val="20"/>
        </w:rPr>
      </w:pPr>
      <w:r w:rsidRPr="00922FFE">
        <w:rPr>
          <w:rFonts w:cs="Tahoma"/>
          <w:b/>
          <w:sz w:val="20"/>
          <w:szCs w:val="20"/>
        </w:rPr>
        <w:t>Responsables:</w:t>
      </w:r>
    </w:p>
    <w:p w:rsidR="00416D7B" w:rsidRPr="00922FFE" w:rsidRDefault="00416D7B" w:rsidP="00556F40">
      <w:pPr>
        <w:pStyle w:val="Prrafodelista"/>
        <w:numPr>
          <w:ilvl w:val="0"/>
          <w:numId w:val="15"/>
        </w:numPr>
        <w:spacing w:after="0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 xml:space="preserve">EEPP: El ingreso de la información a la plataforma WEB, envío al cliente y gestionar la aprobación de estos será responsabilidad de los Gerentes </w:t>
      </w:r>
      <w:r w:rsidR="00195D34" w:rsidRPr="00922FFE">
        <w:rPr>
          <w:rFonts w:cs="Tahoma"/>
          <w:sz w:val="20"/>
          <w:szCs w:val="20"/>
        </w:rPr>
        <w:t>de  Área</w:t>
      </w:r>
      <w:r w:rsidRPr="00922FFE">
        <w:rPr>
          <w:rFonts w:cs="Tahoma"/>
          <w:sz w:val="20"/>
          <w:szCs w:val="20"/>
        </w:rPr>
        <w:t>.</w:t>
      </w:r>
    </w:p>
    <w:p w:rsidR="00416D7B" w:rsidRPr="00922FFE" w:rsidRDefault="00416D7B" w:rsidP="00556F40">
      <w:pPr>
        <w:pStyle w:val="Prrafodelista"/>
        <w:numPr>
          <w:ilvl w:val="0"/>
          <w:numId w:val="15"/>
        </w:numPr>
        <w:spacing w:after="0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 xml:space="preserve">La Obtención de la O/C, HES, F30, subir notas de ventas y facturación será responsabilidad de Analista de </w:t>
      </w:r>
      <w:r w:rsidR="003E4E85" w:rsidRPr="00922FFE">
        <w:rPr>
          <w:rFonts w:cs="Tahoma"/>
          <w:sz w:val="20"/>
          <w:szCs w:val="20"/>
        </w:rPr>
        <w:t>F</w:t>
      </w:r>
      <w:r w:rsidRPr="00922FFE">
        <w:rPr>
          <w:rFonts w:cs="Tahoma"/>
          <w:sz w:val="20"/>
          <w:szCs w:val="20"/>
        </w:rPr>
        <w:t>acturación.</w:t>
      </w:r>
    </w:p>
    <w:p w:rsidR="00416D7B" w:rsidRPr="00922FFE" w:rsidRDefault="00416D7B" w:rsidP="00556F40">
      <w:pPr>
        <w:pStyle w:val="Prrafodelista"/>
        <w:numPr>
          <w:ilvl w:val="0"/>
          <w:numId w:val="15"/>
        </w:numPr>
        <w:spacing w:after="0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 xml:space="preserve">El proceso de facturación de clientes más complejos, será responsabilidad de la </w:t>
      </w:r>
      <w:r w:rsidR="003E4E85" w:rsidRPr="00922FFE">
        <w:rPr>
          <w:rFonts w:cs="Tahoma"/>
          <w:sz w:val="20"/>
          <w:szCs w:val="20"/>
        </w:rPr>
        <w:t>A</w:t>
      </w:r>
      <w:r w:rsidRPr="00922FFE">
        <w:rPr>
          <w:rFonts w:cs="Tahoma"/>
          <w:sz w:val="20"/>
          <w:szCs w:val="20"/>
        </w:rPr>
        <w:t xml:space="preserve">nalista de </w:t>
      </w:r>
      <w:r w:rsidR="003E4E85" w:rsidRPr="00922FFE">
        <w:rPr>
          <w:rFonts w:cs="Tahoma"/>
          <w:sz w:val="20"/>
          <w:szCs w:val="20"/>
        </w:rPr>
        <w:t>F</w:t>
      </w:r>
      <w:r w:rsidRPr="00922FFE">
        <w:rPr>
          <w:rFonts w:cs="Tahoma"/>
          <w:sz w:val="20"/>
          <w:szCs w:val="20"/>
        </w:rPr>
        <w:t>acturación.</w:t>
      </w:r>
    </w:p>
    <w:p w:rsidR="00416D7B" w:rsidRDefault="00416D7B" w:rsidP="00556F40">
      <w:pPr>
        <w:pStyle w:val="Prrafodelista"/>
        <w:numPr>
          <w:ilvl w:val="0"/>
          <w:numId w:val="15"/>
        </w:numPr>
        <w:spacing w:after="0"/>
        <w:rPr>
          <w:ins w:id="0" w:author="Juan Carlos Del Rio" w:date="2019-04-16T12:24:00Z"/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Cuadratura, análisis y seguimiento</w:t>
      </w:r>
      <w:r w:rsidR="000B59EF" w:rsidRPr="00922FFE">
        <w:rPr>
          <w:rFonts w:cs="Tahoma"/>
          <w:sz w:val="20"/>
          <w:szCs w:val="20"/>
        </w:rPr>
        <w:t xml:space="preserve"> de la info</w:t>
      </w:r>
      <w:r w:rsidR="003E4E85" w:rsidRPr="00922FFE">
        <w:rPr>
          <w:rFonts w:cs="Tahoma"/>
          <w:sz w:val="20"/>
          <w:szCs w:val="20"/>
        </w:rPr>
        <w:t>rmación</w:t>
      </w:r>
      <w:r w:rsidR="000B59EF" w:rsidRPr="00922FFE">
        <w:rPr>
          <w:rFonts w:cs="Tahoma"/>
          <w:sz w:val="20"/>
          <w:szCs w:val="20"/>
        </w:rPr>
        <w:t>de facturación</w:t>
      </w:r>
      <w:r w:rsidR="003E4E85" w:rsidRPr="00922FFE">
        <w:rPr>
          <w:rFonts w:cs="Tahoma"/>
          <w:sz w:val="20"/>
          <w:szCs w:val="20"/>
        </w:rPr>
        <w:t>,</w:t>
      </w:r>
      <w:r w:rsidRPr="00922FFE">
        <w:rPr>
          <w:rFonts w:cs="Tahoma"/>
          <w:sz w:val="20"/>
          <w:szCs w:val="20"/>
        </w:rPr>
        <w:t xml:space="preserve"> será responsabilidad de la </w:t>
      </w:r>
      <w:r w:rsidR="003E4E85" w:rsidRPr="00922FFE">
        <w:rPr>
          <w:rFonts w:cs="Tahoma"/>
          <w:sz w:val="20"/>
          <w:szCs w:val="20"/>
        </w:rPr>
        <w:t>A</w:t>
      </w:r>
      <w:r w:rsidRPr="00922FFE">
        <w:rPr>
          <w:rFonts w:cs="Tahoma"/>
          <w:sz w:val="20"/>
          <w:szCs w:val="20"/>
        </w:rPr>
        <w:t xml:space="preserve">nalista de </w:t>
      </w:r>
      <w:r w:rsidR="003E4E85" w:rsidRPr="00922FFE">
        <w:rPr>
          <w:rFonts w:cs="Tahoma"/>
          <w:sz w:val="20"/>
          <w:szCs w:val="20"/>
        </w:rPr>
        <w:t>F</w:t>
      </w:r>
      <w:r w:rsidRPr="00922FFE">
        <w:rPr>
          <w:rFonts w:cs="Tahoma"/>
          <w:sz w:val="20"/>
          <w:szCs w:val="20"/>
        </w:rPr>
        <w:t>acturación.</w:t>
      </w:r>
    </w:p>
    <w:p w:rsidR="00423BD5" w:rsidRPr="00423BD5" w:rsidRDefault="00423BD5" w:rsidP="00423BD5">
      <w:pPr>
        <w:pStyle w:val="Prrafodelista"/>
        <w:numPr>
          <w:ilvl w:val="0"/>
          <w:numId w:val="15"/>
        </w:numPr>
        <w:spacing w:after="0"/>
        <w:rPr>
          <w:rFonts w:cs="Tahoma"/>
          <w:sz w:val="20"/>
          <w:szCs w:val="20"/>
          <w:rPrChange w:id="1" w:author="Juan Carlos Del Rio" w:date="2019-04-16T12:26:00Z">
            <w:rPr/>
          </w:rPrChange>
        </w:rPr>
      </w:pPr>
      <w:ins w:id="2" w:author="Juan Carlos Del Rio" w:date="2019-04-16T12:24:00Z">
        <w:r>
          <w:rPr>
            <w:rFonts w:cs="Tahoma"/>
            <w:sz w:val="20"/>
            <w:szCs w:val="20"/>
          </w:rPr>
          <w:t xml:space="preserve">para modificar </w:t>
        </w:r>
      </w:ins>
      <w:ins w:id="3" w:author="Juan Carlos Del Rio" w:date="2019-04-16T12:25:00Z">
        <w:r>
          <w:rPr>
            <w:rFonts w:cs="Tahoma"/>
            <w:sz w:val="20"/>
            <w:szCs w:val="20"/>
          </w:rPr>
          <w:t>registros en cualquier etapa</w:t>
        </w:r>
      </w:ins>
      <w:ins w:id="4" w:author="Juan Carlos Del Rio" w:date="2019-04-16T12:24:00Z">
        <w:r>
          <w:rPr>
            <w:rFonts w:cs="Tahoma"/>
            <w:sz w:val="20"/>
            <w:szCs w:val="20"/>
          </w:rPr>
          <w:t xml:space="preserve">, </w:t>
        </w:r>
      </w:ins>
      <w:ins w:id="5" w:author="Juan Carlos Del Rio" w:date="2019-04-16T12:25:00Z">
        <w:r>
          <w:rPr>
            <w:rFonts w:cs="Tahoma"/>
            <w:sz w:val="20"/>
            <w:szCs w:val="20"/>
          </w:rPr>
          <w:t xml:space="preserve">emisión de notas de crédito, </w:t>
        </w:r>
      </w:ins>
      <w:ins w:id="6" w:author="Juan Carlos Del Rio" w:date="2019-04-16T12:24:00Z">
        <w:r>
          <w:rPr>
            <w:rFonts w:cs="Tahoma"/>
            <w:sz w:val="20"/>
            <w:szCs w:val="20"/>
          </w:rPr>
          <w:t>se debe solicitar autorizaci</w:t>
        </w:r>
      </w:ins>
      <w:ins w:id="7" w:author="Juan Carlos Del Rio" w:date="2019-04-16T12:25:00Z">
        <w:r>
          <w:rPr>
            <w:rFonts w:cs="Tahoma"/>
            <w:sz w:val="20"/>
            <w:szCs w:val="20"/>
          </w:rPr>
          <w:t xml:space="preserve">ón de un tercero. </w:t>
        </w:r>
      </w:ins>
    </w:p>
    <w:p w:rsidR="00416D7B" w:rsidRPr="00922FFE" w:rsidRDefault="00416D7B" w:rsidP="000E28DD">
      <w:pPr>
        <w:spacing w:after="0"/>
        <w:rPr>
          <w:rFonts w:cs="Tahoma"/>
          <w:sz w:val="20"/>
          <w:szCs w:val="20"/>
        </w:rPr>
      </w:pPr>
    </w:p>
    <w:p w:rsidR="00416D7B" w:rsidRPr="00922FFE" w:rsidRDefault="00416D7B" w:rsidP="000E28DD">
      <w:pPr>
        <w:spacing w:after="0"/>
        <w:rPr>
          <w:rFonts w:cs="Tahoma"/>
          <w:sz w:val="20"/>
          <w:szCs w:val="20"/>
        </w:rPr>
      </w:pPr>
    </w:p>
    <w:p w:rsidR="00423BD5" w:rsidRDefault="001E7505" w:rsidP="00423BD5">
      <w:pPr>
        <w:pStyle w:val="Prrafodelista"/>
        <w:numPr>
          <w:ilvl w:val="0"/>
          <w:numId w:val="16"/>
        </w:numPr>
        <w:spacing w:after="0"/>
        <w:rPr>
          <w:ins w:id="8" w:author="Juan Carlos Del Rio" w:date="2019-04-16T12:29:00Z"/>
          <w:rFonts w:cs="Tahoma"/>
          <w:b/>
          <w:sz w:val="20"/>
          <w:szCs w:val="20"/>
        </w:rPr>
      </w:pPr>
      <w:r w:rsidRPr="00922FFE">
        <w:rPr>
          <w:rFonts w:cs="Tahoma"/>
          <w:b/>
          <w:sz w:val="20"/>
          <w:szCs w:val="20"/>
        </w:rPr>
        <w:t>Entregables:</w:t>
      </w:r>
    </w:p>
    <w:p w:rsidR="00000000" w:rsidRDefault="005D23C5">
      <w:pPr>
        <w:pStyle w:val="Prrafodelista"/>
        <w:spacing w:after="0"/>
        <w:rPr>
          <w:ins w:id="9" w:author="Juan Carlos Del Rio" w:date="2019-04-16T12:52:00Z"/>
          <w:rFonts w:cs="Tahoma"/>
          <w:b/>
          <w:sz w:val="20"/>
          <w:szCs w:val="20"/>
        </w:rPr>
        <w:pPrChange w:id="10" w:author="Juan Carlos Del Rio" w:date="2019-04-16T12:29:00Z">
          <w:pPr>
            <w:pStyle w:val="Prrafodelista"/>
            <w:numPr>
              <w:numId w:val="16"/>
            </w:numPr>
            <w:spacing w:after="0"/>
            <w:ind w:hanging="720"/>
          </w:pPr>
        </w:pPrChange>
      </w:pPr>
      <w:ins w:id="11" w:author="Juan Carlos Del Rio" w:date="2019-04-16T12:28:00Z">
        <w:r w:rsidRPr="005D23C5">
          <w:rPr>
            <w:rFonts w:cs="Tahoma"/>
            <w:b/>
            <w:sz w:val="20"/>
            <w:szCs w:val="20"/>
            <w:rPrChange w:id="12" w:author="Juan Carlos Del Rio" w:date="2019-04-16T12:29:00Z">
              <w:rPr/>
            </w:rPrChange>
          </w:rPr>
          <w:t xml:space="preserve">El sistema debe funcionar </w:t>
        </w:r>
      </w:ins>
      <w:ins w:id="13" w:author="Juan Carlos Del Rio" w:date="2019-04-16T12:29:00Z">
        <w:r w:rsidR="00423BD5" w:rsidRPr="00423BD5">
          <w:rPr>
            <w:rFonts w:cs="Tahoma"/>
            <w:b/>
            <w:sz w:val="20"/>
            <w:szCs w:val="20"/>
          </w:rPr>
          <w:t>con</w:t>
        </w:r>
      </w:ins>
      <w:ins w:id="14" w:author="Juan Carlos Del Rio" w:date="2019-04-16T12:28:00Z">
        <w:r w:rsidRPr="005D23C5">
          <w:rPr>
            <w:rFonts w:cs="Tahoma"/>
            <w:b/>
            <w:sz w:val="20"/>
            <w:szCs w:val="20"/>
            <w:rPrChange w:id="15" w:author="Juan Carlos Del Rio" w:date="2019-04-16T12:29:00Z">
              <w:rPr/>
            </w:rPrChange>
          </w:rPr>
          <w:t xml:space="preserve"> el concepto de fichas. Es decir, cada EEPP debe tener asignado cada una de las etapas del proceso, de manera tal que se pueda tener el registro </w:t>
        </w:r>
      </w:ins>
      <w:ins w:id="16" w:author="Juan Carlos Del Rio" w:date="2019-04-16T12:29:00Z">
        <w:r w:rsidRPr="005D23C5">
          <w:rPr>
            <w:rFonts w:cs="Tahoma"/>
            <w:b/>
            <w:sz w:val="20"/>
            <w:szCs w:val="20"/>
            <w:rPrChange w:id="17" w:author="Juan Carlos Del Rio" w:date="2019-04-16T12:29:00Z">
              <w:rPr/>
            </w:rPrChange>
          </w:rPr>
          <w:t>del</w:t>
        </w:r>
      </w:ins>
      <w:ins w:id="18" w:author="Juan Carlos Del Rio" w:date="2019-04-16T12:28:00Z">
        <w:r w:rsidRPr="005D23C5">
          <w:rPr>
            <w:rFonts w:cs="Tahoma"/>
            <w:b/>
            <w:sz w:val="20"/>
            <w:szCs w:val="20"/>
            <w:rPrChange w:id="19" w:author="Juan Carlos Del Rio" w:date="2019-04-16T12:29:00Z">
              <w:rPr/>
            </w:rPrChange>
          </w:rPr>
          <w:t xml:space="preserve"> status de cada estado de pago</w:t>
        </w:r>
      </w:ins>
      <w:ins w:id="20" w:author="Juan Carlos Del Rio" w:date="2019-04-16T12:29:00Z">
        <w:r w:rsidRPr="005D23C5">
          <w:rPr>
            <w:rFonts w:cs="Tahoma"/>
            <w:b/>
            <w:sz w:val="20"/>
            <w:szCs w:val="20"/>
            <w:rPrChange w:id="21" w:author="Juan Carlos Del Rio" w:date="2019-04-16T12:29:00Z">
              <w:rPr/>
            </w:rPrChange>
          </w:rPr>
          <w:t xml:space="preserve"> y en </w:t>
        </w:r>
      </w:ins>
      <w:ins w:id="22" w:author="Juan Carlos Del Rio" w:date="2019-04-16T12:31:00Z">
        <w:r w:rsidR="00423BD5" w:rsidRPr="00423BD5">
          <w:rPr>
            <w:rFonts w:cs="Tahoma"/>
            <w:b/>
            <w:sz w:val="20"/>
            <w:szCs w:val="20"/>
          </w:rPr>
          <w:t>qué</w:t>
        </w:r>
      </w:ins>
      <w:ins w:id="23" w:author="Juan Carlos Del Rio" w:date="2019-04-16T12:29:00Z">
        <w:r w:rsidRPr="005D23C5">
          <w:rPr>
            <w:rFonts w:cs="Tahoma"/>
            <w:b/>
            <w:sz w:val="20"/>
            <w:szCs w:val="20"/>
            <w:rPrChange w:id="24" w:author="Juan Carlos Del Rio" w:date="2019-04-16T12:29:00Z">
              <w:rPr/>
            </w:rPrChange>
          </w:rPr>
          <w:t xml:space="preserve"> etapa del proceso está.</w:t>
        </w:r>
      </w:ins>
    </w:p>
    <w:p w:rsidR="00000000" w:rsidRDefault="001A5B5C">
      <w:pPr>
        <w:pStyle w:val="Prrafodelista"/>
        <w:spacing w:after="0"/>
        <w:rPr>
          <w:ins w:id="25" w:author="Juan Carlos Del Rio" w:date="2019-04-16T12:29:00Z"/>
          <w:rFonts w:cs="Tahoma"/>
          <w:b/>
          <w:sz w:val="20"/>
          <w:szCs w:val="20"/>
          <w:rPrChange w:id="26" w:author="Juan Carlos Del Rio" w:date="2019-04-16T12:53:00Z">
            <w:rPr>
              <w:ins w:id="27" w:author="Juan Carlos Del Rio" w:date="2019-04-16T12:29:00Z"/>
            </w:rPr>
          </w:rPrChange>
        </w:rPr>
        <w:pPrChange w:id="28" w:author="Juan Carlos Del Rio" w:date="2019-04-16T12:53:00Z">
          <w:pPr>
            <w:pStyle w:val="Prrafodelista"/>
            <w:numPr>
              <w:numId w:val="16"/>
            </w:numPr>
            <w:spacing w:after="0"/>
            <w:ind w:hanging="720"/>
          </w:pPr>
        </w:pPrChange>
      </w:pPr>
      <w:ins w:id="29" w:author="Juan Carlos Del Rio" w:date="2019-04-16T12:52:00Z">
        <w:r>
          <w:rPr>
            <w:rFonts w:cs="Tahoma"/>
            <w:b/>
            <w:sz w:val="20"/>
            <w:szCs w:val="20"/>
          </w:rPr>
          <w:t xml:space="preserve">Cada EEPP debe estar asignado a un proyecto, cliente, </w:t>
        </w:r>
        <w:proofErr w:type="spellStart"/>
        <w:r>
          <w:rPr>
            <w:rFonts w:cs="Tahoma"/>
            <w:b/>
            <w:sz w:val="20"/>
            <w:szCs w:val="20"/>
          </w:rPr>
          <w:t>areaa</w:t>
        </w:r>
        <w:proofErr w:type="spellEnd"/>
        <w:r>
          <w:rPr>
            <w:rFonts w:cs="Tahoma"/>
            <w:b/>
            <w:sz w:val="20"/>
            <w:szCs w:val="20"/>
          </w:rPr>
          <w:t xml:space="preserve">, </w:t>
        </w:r>
        <w:proofErr w:type="spellStart"/>
        <w:r>
          <w:rPr>
            <w:rFonts w:cs="Tahoma"/>
            <w:b/>
            <w:sz w:val="20"/>
            <w:szCs w:val="20"/>
          </w:rPr>
          <w:t>etcc</w:t>
        </w:r>
        <w:proofErr w:type="spellEnd"/>
        <w:r>
          <w:rPr>
            <w:rFonts w:cs="Tahoma"/>
            <w:b/>
            <w:sz w:val="20"/>
            <w:szCs w:val="20"/>
          </w:rPr>
          <w:t>.</w:t>
        </w:r>
      </w:ins>
      <w:ins w:id="30" w:author="Juan Carlos Del Rio" w:date="2019-04-16T12:53:00Z">
        <w:r>
          <w:rPr>
            <w:rFonts w:cs="Tahoma"/>
            <w:b/>
            <w:sz w:val="20"/>
            <w:szCs w:val="20"/>
          </w:rPr>
          <w:t xml:space="preserve"> El propósito es poder hacer las consultas de tiempo por etapa, por cliente, por monto de los </w:t>
        </w:r>
        <w:proofErr w:type="spellStart"/>
        <w:r>
          <w:rPr>
            <w:rFonts w:cs="Tahoma"/>
            <w:b/>
            <w:sz w:val="20"/>
            <w:szCs w:val="20"/>
          </w:rPr>
          <w:t>eepp</w:t>
        </w:r>
        <w:proofErr w:type="spellEnd"/>
        <w:r>
          <w:rPr>
            <w:rFonts w:cs="Tahoma"/>
            <w:b/>
            <w:sz w:val="20"/>
            <w:szCs w:val="20"/>
          </w:rPr>
          <w:t>, por fecha de la última actividad, etc.</w:t>
        </w:r>
      </w:ins>
    </w:p>
    <w:p w:rsidR="00423BD5" w:rsidRPr="00922FFE" w:rsidRDefault="00423BD5" w:rsidP="00556F40">
      <w:pPr>
        <w:pStyle w:val="Prrafodelista"/>
        <w:numPr>
          <w:ilvl w:val="0"/>
          <w:numId w:val="16"/>
        </w:numPr>
        <w:spacing w:after="0"/>
        <w:rPr>
          <w:rFonts w:cs="Tahoma"/>
          <w:b/>
          <w:sz w:val="20"/>
          <w:szCs w:val="20"/>
        </w:rPr>
      </w:pPr>
    </w:p>
    <w:p w:rsidR="001E7505" w:rsidRPr="00922FFE" w:rsidRDefault="003E4E85" w:rsidP="000E28DD">
      <w:pPr>
        <w:pStyle w:val="Prrafodelista"/>
        <w:numPr>
          <w:ilvl w:val="0"/>
          <w:numId w:val="1"/>
        </w:numPr>
        <w:spacing w:after="0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Estados de Pagos (</w:t>
      </w:r>
      <w:r w:rsidR="001E7505" w:rsidRPr="00922FFE">
        <w:rPr>
          <w:rFonts w:cs="Tahoma"/>
          <w:sz w:val="20"/>
          <w:szCs w:val="20"/>
        </w:rPr>
        <w:t>EEPP</w:t>
      </w:r>
      <w:r w:rsidRPr="00922FFE">
        <w:rPr>
          <w:rFonts w:cs="Tahoma"/>
          <w:sz w:val="20"/>
          <w:szCs w:val="20"/>
        </w:rPr>
        <w:t>)</w:t>
      </w:r>
    </w:p>
    <w:p w:rsidR="001E7505" w:rsidRPr="00922FFE" w:rsidRDefault="000E28DD" w:rsidP="000E28DD">
      <w:pPr>
        <w:spacing w:after="0"/>
        <w:ind w:left="360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El proceso se debe ini</w:t>
      </w:r>
      <w:r w:rsidR="00392C18" w:rsidRPr="00922FFE">
        <w:rPr>
          <w:rFonts w:cs="Tahoma"/>
          <w:sz w:val="20"/>
          <w:szCs w:val="20"/>
        </w:rPr>
        <w:t xml:space="preserve">ciar con la carga en el sistema WEB, por </w:t>
      </w:r>
      <w:r w:rsidR="00416D7B" w:rsidRPr="00922FFE">
        <w:rPr>
          <w:rFonts w:cs="Tahoma"/>
          <w:sz w:val="20"/>
          <w:szCs w:val="20"/>
        </w:rPr>
        <w:t>parte de los Gerente</w:t>
      </w:r>
      <w:r w:rsidR="003E4E85" w:rsidRPr="00922FFE">
        <w:rPr>
          <w:rFonts w:cs="Tahoma"/>
          <w:sz w:val="20"/>
          <w:szCs w:val="20"/>
        </w:rPr>
        <w:t>s de Área, los días 20 de cada mes y el término del proceso es el día sexto hábil del mes siguiente</w:t>
      </w:r>
      <w:r w:rsidR="00416D7B" w:rsidRPr="00922FFE">
        <w:rPr>
          <w:rFonts w:cs="Tahoma"/>
          <w:sz w:val="20"/>
          <w:szCs w:val="20"/>
        </w:rPr>
        <w:t>.</w:t>
      </w:r>
      <w:r w:rsidR="003E4E85" w:rsidRPr="00922FFE">
        <w:rPr>
          <w:rFonts w:cs="Tahoma"/>
          <w:sz w:val="20"/>
          <w:szCs w:val="20"/>
        </w:rPr>
        <w:t xml:space="preserve"> Las Declaraciones afectas a IVA, no se pueden facturar posterior el último día de cada mes. Es decir cada Gerente deberá completar el EEPP de cada uno de los clientes, esto aunque el cliente no lo requiera.</w:t>
      </w:r>
    </w:p>
    <w:p w:rsidR="00416D7B" w:rsidRPr="00922FFE" w:rsidRDefault="00416D7B" w:rsidP="000E28DD">
      <w:pPr>
        <w:spacing w:after="0"/>
        <w:ind w:left="360"/>
        <w:rPr>
          <w:rFonts w:cs="Tahoma"/>
          <w:sz w:val="20"/>
          <w:szCs w:val="20"/>
        </w:rPr>
      </w:pPr>
    </w:p>
    <w:p w:rsidR="000E28DD" w:rsidRPr="00922FFE" w:rsidRDefault="000E28DD" w:rsidP="000E28DD">
      <w:pPr>
        <w:spacing w:after="0"/>
        <w:ind w:left="708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 xml:space="preserve">I.1 </w:t>
      </w:r>
      <w:r w:rsidR="000B59EF" w:rsidRPr="00922FFE">
        <w:rPr>
          <w:rFonts w:cs="Tahoma"/>
          <w:sz w:val="20"/>
          <w:szCs w:val="20"/>
        </w:rPr>
        <w:t xml:space="preserve">Ficha de </w:t>
      </w:r>
      <w:r w:rsidRPr="00922FFE">
        <w:rPr>
          <w:rFonts w:cs="Tahoma"/>
          <w:sz w:val="20"/>
          <w:szCs w:val="20"/>
        </w:rPr>
        <w:t>información del Proyecto y Cliente</w:t>
      </w:r>
    </w:p>
    <w:p w:rsidR="000E28DD" w:rsidRPr="00922FFE" w:rsidRDefault="000E28DD" w:rsidP="000E28DD">
      <w:pPr>
        <w:spacing w:after="0"/>
        <w:ind w:left="708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I.2 Entrega de información de los servicios o asesorías del mes que deben ser facturados.</w:t>
      </w:r>
    </w:p>
    <w:p w:rsidR="000E28DD" w:rsidRPr="00922FFE" w:rsidRDefault="000E28DD" w:rsidP="000E28DD">
      <w:pPr>
        <w:spacing w:after="0"/>
        <w:rPr>
          <w:rFonts w:cs="Tahoma"/>
          <w:sz w:val="20"/>
          <w:szCs w:val="20"/>
        </w:rPr>
      </w:pPr>
    </w:p>
    <w:p w:rsidR="000E28DD" w:rsidRPr="00922FFE" w:rsidRDefault="000E28DD" w:rsidP="000E28DD">
      <w:pPr>
        <w:spacing w:after="0"/>
        <w:rPr>
          <w:rFonts w:cs="Tahoma"/>
          <w:b/>
          <w:sz w:val="20"/>
          <w:szCs w:val="20"/>
        </w:rPr>
      </w:pPr>
      <w:r w:rsidRPr="00922FFE">
        <w:rPr>
          <w:rFonts w:cs="Tahoma"/>
          <w:b/>
          <w:sz w:val="20"/>
          <w:szCs w:val="20"/>
        </w:rPr>
        <w:t>Aspectos Generales</w:t>
      </w:r>
    </w:p>
    <w:p w:rsidR="00D17C8E" w:rsidRPr="00922FFE" w:rsidRDefault="000E28DD" w:rsidP="00D17C8E">
      <w:pPr>
        <w:pStyle w:val="Textocomentario"/>
        <w:numPr>
          <w:ilvl w:val="0"/>
          <w:numId w:val="17"/>
        </w:numPr>
        <w:spacing w:after="0"/>
        <w:rPr>
          <w:rFonts w:cs="Tahoma"/>
        </w:rPr>
      </w:pPr>
      <w:r w:rsidRPr="00922FFE">
        <w:rPr>
          <w:rFonts w:cs="Tahoma"/>
        </w:rPr>
        <w:t xml:space="preserve">Se solicita que la información y el sistema funcionen vía WEB, y que los Gerentes </w:t>
      </w:r>
      <w:r w:rsidR="003E4E85" w:rsidRPr="00922FFE">
        <w:rPr>
          <w:rFonts w:cs="Tahoma"/>
        </w:rPr>
        <w:t xml:space="preserve">de Área o de Unidad </w:t>
      </w:r>
      <w:r w:rsidRPr="00922FFE">
        <w:rPr>
          <w:rFonts w:cs="Tahoma"/>
        </w:rPr>
        <w:t>puedan acceder a esta plataforma mediante un p</w:t>
      </w:r>
      <w:r w:rsidR="00416D7B" w:rsidRPr="00922FFE">
        <w:rPr>
          <w:rFonts w:cs="Tahoma"/>
        </w:rPr>
        <w:t xml:space="preserve">erfil previamente autorizado y sincronizado con el active </w:t>
      </w:r>
      <w:proofErr w:type="spellStart"/>
      <w:r w:rsidR="00416D7B" w:rsidRPr="00922FFE">
        <w:rPr>
          <w:rFonts w:cs="Tahoma"/>
        </w:rPr>
        <w:t>directory</w:t>
      </w:r>
      <w:proofErr w:type="spellEnd"/>
      <w:r w:rsidR="00416D7B" w:rsidRPr="00922FFE">
        <w:rPr>
          <w:rFonts w:cs="Tahoma"/>
        </w:rPr>
        <w:t xml:space="preserve"> de la empresa.</w:t>
      </w:r>
    </w:p>
    <w:p w:rsidR="000E28DD" w:rsidRPr="00922FFE" w:rsidRDefault="003E4E85" w:rsidP="00D17C8E">
      <w:pPr>
        <w:pStyle w:val="Textocomentario"/>
        <w:numPr>
          <w:ilvl w:val="0"/>
          <w:numId w:val="17"/>
        </w:numPr>
        <w:spacing w:after="0"/>
        <w:rPr>
          <w:rFonts w:cs="Tahoma"/>
        </w:rPr>
      </w:pPr>
      <w:r w:rsidRPr="00922FFE">
        <w:rPr>
          <w:rFonts w:cs="Tahoma"/>
        </w:rPr>
        <w:t xml:space="preserve">Se debe instalar en proredes y deben ser con desarrollo en </w:t>
      </w:r>
      <w:proofErr w:type="spellStart"/>
      <w:r w:rsidRPr="00922FFE">
        <w:rPr>
          <w:rFonts w:cs="Tahoma"/>
        </w:rPr>
        <w:t>symphony</w:t>
      </w:r>
      <w:proofErr w:type="spellEnd"/>
      <w:r w:rsidRPr="00922FFE">
        <w:rPr>
          <w:rFonts w:cs="Tahoma"/>
        </w:rPr>
        <w:t xml:space="preserve">, </w:t>
      </w:r>
      <w:proofErr w:type="spellStart"/>
      <w:r w:rsidRPr="00922FFE">
        <w:rPr>
          <w:rFonts w:cs="Tahoma"/>
        </w:rPr>
        <w:t>php</w:t>
      </w:r>
      <w:proofErr w:type="spellEnd"/>
      <w:r w:rsidRPr="00922FFE">
        <w:rPr>
          <w:rFonts w:cs="Tahoma"/>
        </w:rPr>
        <w:t xml:space="preserve">, </w:t>
      </w:r>
      <w:proofErr w:type="spellStart"/>
      <w:r w:rsidRPr="00922FFE">
        <w:rPr>
          <w:rFonts w:cs="Tahoma"/>
        </w:rPr>
        <w:t>mysql</w:t>
      </w:r>
      <w:proofErr w:type="spellEnd"/>
      <w:r w:rsidRPr="00922FFE">
        <w:rPr>
          <w:rFonts w:cs="Tahoma"/>
        </w:rPr>
        <w:t xml:space="preserve"> o </w:t>
      </w:r>
      <w:proofErr w:type="spellStart"/>
      <w:r w:rsidRPr="00922FFE">
        <w:rPr>
          <w:rFonts w:cs="Tahoma"/>
        </w:rPr>
        <w:t>postgres</w:t>
      </w:r>
      <w:proofErr w:type="spellEnd"/>
      <w:r w:rsidRPr="00922FFE">
        <w:rPr>
          <w:rFonts w:cs="Tahoma"/>
        </w:rPr>
        <w:t xml:space="preserve"> y mediante </w:t>
      </w:r>
      <w:proofErr w:type="spellStart"/>
      <w:r w:rsidRPr="00922FFE">
        <w:rPr>
          <w:rFonts w:cs="Tahoma"/>
        </w:rPr>
        <w:t>esb</w:t>
      </w:r>
      <w:proofErr w:type="spellEnd"/>
      <w:r w:rsidRPr="00922FFE">
        <w:rPr>
          <w:rFonts w:cs="Tahoma"/>
        </w:rPr>
        <w:t xml:space="preserve"> para conectarse a </w:t>
      </w:r>
      <w:r w:rsidR="00922FFE" w:rsidRPr="00922FFE">
        <w:rPr>
          <w:rFonts w:cs="Tahoma"/>
        </w:rPr>
        <w:t>Softland</w:t>
      </w:r>
      <w:r w:rsidRPr="00922FFE">
        <w:rPr>
          <w:rFonts w:cs="Tahoma"/>
        </w:rPr>
        <w:t>.</w:t>
      </w:r>
    </w:p>
    <w:p w:rsidR="00392C18" w:rsidRPr="00922FFE" w:rsidDel="002E4AEC" w:rsidRDefault="000E28DD" w:rsidP="00D17C8E">
      <w:pPr>
        <w:pStyle w:val="Prrafodelista"/>
        <w:numPr>
          <w:ilvl w:val="0"/>
          <w:numId w:val="17"/>
        </w:numPr>
        <w:spacing w:after="0"/>
        <w:jc w:val="both"/>
        <w:rPr>
          <w:del w:id="31" w:author="AASTORGA" w:date="2019-05-15T13:29:00Z"/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lastRenderedPageBreak/>
        <w:t>Se requiere que los archivos que se vayan adjuntando, estos se vayan guardando en las carpetas re</w:t>
      </w:r>
      <w:r w:rsidR="00392C18" w:rsidRPr="00922FFE">
        <w:rPr>
          <w:rFonts w:cs="Tahoma"/>
          <w:sz w:val="20"/>
          <w:szCs w:val="20"/>
        </w:rPr>
        <w:t xml:space="preserve">spectivas del gestor documental que actualmente utiliza Este módulo debe funcionar para las distintas </w:t>
      </w:r>
      <w:r w:rsidR="003E4E85" w:rsidRPr="00922FFE">
        <w:rPr>
          <w:rFonts w:cs="Tahoma"/>
          <w:sz w:val="20"/>
          <w:szCs w:val="20"/>
        </w:rPr>
        <w:t>R</w:t>
      </w:r>
      <w:r w:rsidR="00392C18" w:rsidRPr="00922FFE">
        <w:rPr>
          <w:rFonts w:cs="Tahoma"/>
          <w:sz w:val="20"/>
          <w:szCs w:val="20"/>
        </w:rPr>
        <w:t xml:space="preserve">azones </w:t>
      </w:r>
      <w:r w:rsidR="003E4E85" w:rsidRPr="00922FFE">
        <w:rPr>
          <w:rFonts w:cs="Tahoma"/>
          <w:sz w:val="20"/>
          <w:szCs w:val="20"/>
        </w:rPr>
        <w:t>S</w:t>
      </w:r>
      <w:r w:rsidR="00392C18" w:rsidRPr="00922FFE">
        <w:rPr>
          <w:rFonts w:cs="Tahoma"/>
          <w:sz w:val="20"/>
          <w:szCs w:val="20"/>
        </w:rPr>
        <w:t xml:space="preserve">ociales con que opera el </w:t>
      </w:r>
      <w:proofErr w:type="spellStart"/>
      <w:r w:rsidR="00392C18" w:rsidRPr="00922FFE">
        <w:rPr>
          <w:rFonts w:cs="Tahoma"/>
          <w:sz w:val="20"/>
          <w:szCs w:val="20"/>
        </w:rPr>
        <w:t>grupo</w:t>
      </w:r>
      <w:del w:id="32" w:author="AASTORGA" w:date="2019-05-15T13:29:00Z">
        <w:r w:rsidR="00392C18" w:rsidRPr="00922FFE" w:rsidDel="002E4AEC">
          <w:rPr>
            <w:rFonts w:cs="Tahoma"/>
            <w:sz w:val="20"/>
            <w:szCs w:val="20"/>
          </w:rPr>
          <w:delText xml:space="preserve"> DRS. </w:delText>
        </w:r>
      </w:del>
    </w:p>
    <w:p w:rsidR="002051E6" w:rsidRPr="002E4AEC" w:rsidRDefault="000E28DD" w:rsidP="00D17C8E">
      <w:pPr>
        <w:pStyle w:val="Prrafodelista"/>
        <w:numPr>
          <w:ilvl w:val="0"/>
          <w:numId w:val="18"/>
        </w:numPr>
        <w:spacing w:after="0"/>
        <w:jc w:val="both"/>
        <w:rPr>
          <w:rFonts w:cs="Tahoma"/>
          <w:sz w:val="20"/>
          <w:szCs w:val="20"/>
          <w:rPrChange w:id="33" w:author="AASTORGA" w:date="2019-05-15T13:29:00Z">
            <w:rPr>
              <w:rFonts w:cs="Tahoma"/>
              <w:sz w:val="20"/>
              <w:szCs w:val="20"/>
            </w:rPr>
          </w:rPrChange>
        </w:rPr>
      </w:pPr>
      <w:r w:rsidRPr="002E4AEC">
        <w:rPr>
          <w:rFonts w:cs="Tahoma"/>
          <w:sz w:val="20"/>
          <w:szCs w:val="20"/>
        </w:rPr>
        <w:t>Se</w:t>
      </w:r>
      <w:proofErr w:type="spellEnd"/>
      <w:r w:rsidRPr="002E4AEC">
        <w:rPr>
          <w:rFonts w:cs="Tahoma"/>
          <w:sz w:val="20"/>
          <w:szCs w:val="20"/>
        </w:rPr>
        <w:t xml:space="preserve"> requiere que el módulo pueda obtener información de </w:t>
      </w:r>
      <w:r w:rsidR="00922FFE" w:rsidRPr="002E4AEC">
        <w:rPr>
          <w:rFonts w:cs="Tahoma"/>
          <w:sz w:val="20"/>
          <w:szCs w:val="20"/>
        </w:rPr>
        <w:t>Softland</w:t>
      </w:r>
      <w:r w:rsidRPr="002E4AEC">
        <w:rPr>
          <w:rFonts w:cs="Tahoma"/>
          <w:sz w:val="20"/>
          <w:szCs w:val="20"/>
          <w:rPrChange w:id="34" w:author="AASTORGA" w:date="2019-05-15T13:29:00Z">
            <w:rPr>
              <w:rFonts w:cs="Tahoma"/>
              <w:sz w:val="20"/>
              <w:szCs w:val="20"/>
            </w:rPr>
          </w:rPrChange>
        </w:rPr>
        <w:t xml:space="preserve"> y al mismo tiempo </w:t>
      </w:r>
      <w:r w:rsidR="007A3059" w:rsidRPr="002E4AEC">
        <w:rPr>
          <w:rFonts w:cs="Tahoma"/>
          <w:sz w:val="20"/>
          <w:szCs w:val="20"/>
          <w:rPrChange w:id="35" w:author="AASTORGA" w:date="2019-05-15T13:29:00Z">
            <w:rPr>
              <w:rFonts w:cs="Tahoma"/>
              <w:sz w:val="20"/>
              <w:szCs w:val="20"/>
            </w:rPr>
          </w:rPrChange>
        </w:rPr>
        <w:t xml:space="preserve">entregar información a </w:t>
      </w:r>
      <w:r w:rsidR="00922FFE" w:rsidRPr="002E4AEC">
        <w:rPr>
          <w:rFonts w:cs="Tahoma"/>
          <w:sz w:val="20"/>
          <w:szCs w:val="20"/>
          <w:rPrChange w:id="36" w:author="AASTORGA" w:date="2019-05-15T13:29:00Z">
            <w:rPr>
              <w:rFonts w:cs="Tahoma"/>
              <w:sz w:val="20"/>
              <w:szCs w:val="20"/>
            </w:rPr>
          </w:rPrChange>
        </w:rPr>
        <w:t>Softland</w:t>
      </w:r>
      <w:r w:rsidR="007A3059" w:rsidRPr="002E4AEC">
        <w:rPr>
          <w:rFonts w:cs="Tahoma"/>
          <w:sz w:val="20"/>
          <w:szCs w:val="20"/>
          <w:rPrChange w:id="37" w:author="AASTORGA" w:date="2019-05-15T13:29:00Z">
            <w:rPr>
              <w:rFonts w:cs="Tahoma"/>
              <w:sz w:val="20"/>
              <w:szCs w:val="20"/>
            </w:rPr>
          </w:rPrChange>
        </w:rPr>
        <w:t>, al mismo tiempo debe integrarse al Gestor documental y Gestor de Proyectos.</w:t>
      </w:r>
    </w:p>
    <w:p w:rsidR="00495D4B" w:rsidRPr="002E4AEC" w:rsidRDefault="00495D4B" w:rsidP="00495D4B">
      <w:pPr>
        <w:spacing w:after="0"/>
        <w:jc w:val="both"/>
        <w:rPr>
          <w:rFonts w:cs="Tahoma"/>
          <w:sz w:val="20"/>
          <w:szCs w:val="20"/>
          <w:rPrChange w:id="38" w:author="AASTORGA" w:date="2019-05-15T13:29:00Z">
            <w:rPr>
              <w:rFonts w:cs="Tahoma"/>
              <w:sz w:val="20"/>
              <w:szCs w:val="20"/>
            </w:rPr>
          </w:rPrChange>
        </w:rPr>
      </w:pPr>
    </w:p>
    <w:p w:rsidR="00922FFE" w:rsidRPr="002E4AEC" w:rsidDel="002E4AEC" w:rsidRDefault="00922FFE" w:rsidP="00495D4B">
      <w:pPr>
        <w:spacing w:after="0"/>
        <w:jc w:val="both"/>
        <w:rPr>
          <w:del w:id="39" w:author="AASTORGA" w:date="2019-05-15T13:29:00Z"/>
          <w:rFonts w:cs="Tahoma"/>
          <w:sz w:val="20"/>
          <w:szCs w:val="20"/>
          <w:rPrChange w:id="40" w:author="AASTORGA" w:date="2019-05-15T13:29:00Z">
            <w:rPr>
              <w:del w:id="41" w:author="AASTORGA" w:date="2019-05-15T13:29:00Z"/>
              <w:rFonts w:cs="Tahoma"/>
              <w:sz w:val="20"/>
              <w:szCs w:val="20"/>
            </w:rPr>
          </w:rPrChange>
        </w:rPr>
      </w:pPr>
    </w:p>
    <w:p w:rsidR="00922FFE" w:rsidRPr="002E4AEC" w:rsidRDefault="00922FFE" w:rsidP="00495D4B">
      <w:pPr>
        <w:spacing w:after="0"/>
        <w:jc w:val="both"/>
        <w:rPr>
          <w:rFonts w:cs="Tahoma"/>
          <w:sz w:val="20"/>
          <w:szCs w:val="20"/>
          <w:rPrChange w:id="42" w:author="AASTORGA" w:date="2019-05-15T13:29:00Z">
            <w:rPr>
              <w:rFonts w:cs="Tahoma"/>
              <w:sz w:val="20"/>
              <w:szCs w:val="20"/>
            </w:rPr>
          </w:rPrChange>
        </w:rPr>
      </w:pPr>
    </w:p>
    <w:p w:rsidR="007A3059" w:rsidRPr="002E4AEC" w:rsidRDefault="00495D4B" w:rsidP="00495D4B">
      <w:pPr>
        <w:spacing w:after="0"/>
        <w:jc w:val="both"/>
        <w:rPr>
          <w:rFonts w:cs="Tahoma"/>
          <w:b/>
          <w:sz w:val="20"/>
          <w:szCs w:val="20"/>
          <w:rPrChange w:id="43" w:author="AASTORGA" w:date="2019-05-15T13:29:00Z">
            <w:rPr>
              <w:rFonts w:cs="Tahoma"/>
              <w:b/>
              <w:sz w:val="20"/>
              <w:szCs w:val="20"/>
            </w:rPr>
          </w:rPrChange>
        </w:rPr>
      </w:pPr>
      <w:r w:rsidRPr="002E4AEC">
        <w:rPr>
          <w:rFonts w:cs="Tahoma"/>
          <w:b/>
          <w:sz w:val="20"/>
          <w:szCs w:val="20"/>
          <w:rPrChange w:id="44" w:author="AASTORGA" w:date="2019-05-15T13:29:00Z">
            <w:rPr>
              <w:rFonts w:cs="Tahoma"/>
              <w:b/>
              <w:sz w:val="20"/>
              <w:szCs w:val="20"/>
            </w:rPr>
          </w:rPrChange>
        </w:rPr>
        <w:t>I.1 Entrega información del Proyecto y Cliente:</w:t>
      </w:r>
    </w:p>
    <w:p w:rsidR="00495D4B" w:rsidRPr="002E4AEC" w:rsidRDefault="00495D4B" w:rsidP="00495D4B">
      <w:pPr>
        <w:spacing w:after="0"/>
        <w:jc w:val="both"/>
        <w:rPr>
          <w:rFonts w:cs="Tahoma"/>
          <w:sz w:val="20"/>
          <w:szCs w:val="20"/>
          <w:rPrChange w:id="45" w:author="AASTORGA" w:date="2019-05-15T13:29:00Z">
            <w:rPr>
              <w:rFonts w:cs="Tahoma"/>
              <w:sz w:val="20"/>
              <w:szCs w:val="20"/>
            </w:rPr>
          </w:rPrChange>
        </w:rPr>
      </w:pPr>
    </w:p>
    <w:p w:rsidR="00110D30" w:rsidRPr="00922FFE" w:rsidRDefault="00110D30" w:rsidP="00495D4B">
      <w:pPr>
        <w:spacing w:after="0"/>
        <w:jc w:val="both"/>
        <w:rPr>
          <w:rFonts w:cs="Tahoma"/>
          <w:sz w:val="20"/>
          <w:szCs w:val="20"/>
        </w:rPr>
      </w:pPr>
      <w:r w:rsidRPr="002E4AEC">
        <w:rPr>
          <w:rFonts w:cs="Tahoma"/>
          <w:sz w:val="20"/>
          <w:szCs w:val="20"/>
          <w:rPrChange w:id="46" w:author="AASTORGA" w:date="2019-05-15T13:29:00Z">
            <w:rPr>
              <w:rFonts w:cs="Tahoma"/>
              <w:sz w:val="20"/>
              <w:szCs w:val="20"/>
            </w:rPr>
          </w:rPrChange>
        </w:rPr>
        <w:t xml:space="preserve">Para </w:t>
      </w:r>
      <w:r w:rsidR="003E4E85" w:rsidRPr="002E4AEC">
        <w:rPr>
          <w:rFonts w:cs="Tahoma"/>
          <w:sz w:val="20"/>
          <w:szCs w:val="20"/>
          <w:rPrChange w:id="47" w:author="AASTORGA" w:date="2019-05-15T13:29:00Z">
            <w:rPr>
              <w:rFonts w:cs="Tahoma"/>
              <w:sz w:val="20"/>
              <w:szCs w:val="20"/>
            </w:rPr>
          </w:rPrChange>
        </w:rPr>
        <w:t xml:space="preserve">iniciar un </w:t>
      </w:r>
      <w:r w:rsidRPr="002E4AEC">
        <w:rPr>
          <w:rFonts w:cs="Tahoma"/>
          <w:sz w:val="20"/>
          <w:szCs w:val="20"/>
          <w:rPrChange w:id="48" w:author="AASTORGA" w:date="2019-05-15T13:29:00Z">
            <w:rPr>
              <w:rFonts w:cs="Tahoma"/>
              <w:sz w:val="20"/>
              <w:szCs w:val="20"/>
            </w:rPr>
          </w:rPrChange>
        </w:rPr>
        <w:t>Proyecto, se debe generar la forma de ingresar en el módulo la información del proyecto, para lo cual hay</w:t>
      </w:r>
      <w:r w:rsidR="00392C18" w:rsidRPr="002E4AEC">
        <w:rPr>
          <w:rFonts w:cs="Tahoma"/>
          <w:sz w:val="20"/>
          <w:szCs w:val="20"/>
          <w:rPrChange w:id="49" w:author="AASTORGA" w:date="2019-05-15T13:29:00Z">
            <w:rPr>
              <w:rFonts w:cs="Tahoma"/>
              <w:sz w:val="20"/>
              <w:szCs w:val="20"/>
            </w:rPr>
          </w:rPrChange>
        </w:rPr>
        <w:t xml:space="preserve"> algunos</w:t>
      </w:r>
      <w:r w:rsidRPr="002E4AEC">
        <w:rPr>
          <w:rFonts w:cs="Tahoma"/>
          <w:sz w:val="20"/>
          <w:szCs w:val="20"/>
          <w:rPrChange w:id="50" w:author="AASTORGA" w:date="2019-05-15T13:29:00Z">
            <w:rPr>
              <w:rFonts w:cs="Tahoma"/>
              <w:sz w:val="20"/>
              <w:szCs w:val="20"/>
            </w:rPr>
          </w:rPrChange>
        </w:rPr>
        <w:t xml:space="preserve"> datos que deben ser obligatorios y otros que serán optat</w:t>
      </w:r>
      <w:r w:rsidRPr="00922FFE">
        <w:rPr>
          <w:rFonts w:cs="Tahoma"/>
          <w:sz w:val="20"/>
          <w:szCs w:val="20"/>
        </w:rPr>
        <w:t>ivos</w:t>
      </w:r>
      <w:r w:rsidR="00392C18" w:rsidRPr="00922FFE">
        <w:rPr>
          <w:rFonts w:cs="Tahoma"/>
          <w:sz w:val="20"/>
          <w:szCs w:val="20"/>
        </w:rPr>
        <w:t xml:space="preserve"> o complementarios</w:t>
      </w:r>
      <w:r w:rsidRPr="00922FFE">
        <w:rPr>
          <w:rFonts w:cs="Tahoma"/>
          <w:sz w:val="20"/>
          <w:szCs w:val="20"/>
        </w:rPr>
        <w:t>.</w:t>
      </w:r>
      <w:r w:rsidR="00392C18" w:rsidRPr="00922FFE">
        <w:rPr>
          <w:rFonts w:cs="Tahoma"/>
          <w:sz w:val="20"/>
          <w:szCs w:val="20"/>
        </w:rPr>
        <w:t xml:space="preserve"> Esta información debe ser de fácil uso y visualización por parte delas áreas Operativas </w:t>
      </w:r>
      <w:r w:rsidR="00CC094F" w:rsidRPr="00922FFE">
        <w:rPr>
          <w:rFonts w:cs="Tahoma"/>
          <w:sz w:val="20"/>
          <w:szCs w:val="20"/>
        </w:rPr>
        <w:t>y tambiénpara</w:t>
      </w:r>
      <w:r w:rsidR="00392C18" w:rsidRPr="00922FFE">
        <w:rPr>
          <w:rFonts w:cs="Tahoma"/>
          <w:sz w:val="20"/>
          <w:szCs w:val="20"/>
        </w:rPr>
        <w:t xml:space="preserve"> Facturación y Cobranza.</w:t>
      </w:r>
    </w:p>
    <w:p w:rsidR="00392C18" w:rsidRPr="00922FFE" w:rsidRDefault="00392C18" w:rsidP="00495D4B">
      <w:pPr>
        <w:spacing w:after="0"/>
        <w:jc w:val="both"/>
        <w:rPr>
          <w:rFonts w:cs="Tahoma"/>
          <w:sz w:val="20"/>
          <w:szCs w:val="20"/>
        </w:rPr>
      </w:pPr>
    </w:p>
    <w:p w:rsidR="00392C18" w:rsidRPr="00922FFE" w:rsidRDefault="00392C18" w:rsidP="00495D4B">
      <w:p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 xml:space="preserve">Los encargados de cerrar los acuerdos comerciales, serán los encargados de subir </w:t>
      </w:r>
      <w:r w:rsidR="000B59EF" w:rsidRPr="00922FFE">
        <w:rPr>
          <w:rFonts w:cs="Tahoma"/>
          <w:sz w:val="20"/>
          <w:szCs w:val="20"/>
        </w:rPr>
        <w:t>la información del párrafo precedente</w:t>
      </w:r>
      <w:r w:rsidRPr="00922FFE">
        <w:rPr>
          <w:rFonts w:cs="Tahoma"/>
          <w:sz w:val="20"/>
          <w:szCs w:val="20"/>
        </w:rPr>
        <w:t xml:space="preserve"> al sistema WEB, que posteriormente podrá ser complementada por el área de Facturación y Cobranza. </w:t>
      </w:r>
    </w:p>
    <w:p w:rsidR="00110D30" w:rsidRPr="00922FFE" w:rsidRDefault="00110D30" w:rsidP="00495D4B">
      <w:pPr>
        <w:spacing w:after="0"/>
        <w:jc w:val="both"/>
        <w:rPr>
          <w:rFonts w:cs="Tahoma"/>
          <w:sz w:val="20"/>
          <w:szCs w:val="20"/>
        </w:rPr>
      </w:pPr>
    </w:p>
    <w:p w:rsidR="00D17C8E" w:rsidRPr="00922FFE" w:rsidRDefault="00110D30" w:rsidP="00556F40">
      <w:p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b/>
          <w:sz w:val="20"/>
          <w:szCs w:val="20"/>
        </w:rPr>
        <w:t>Información Obligatoria</w:t>
      </w:r>
    </w:p>
    <w:p w:rsidR="00110D30" w:rsidRPr="00922FFE" w:rsidRDefault="00EF7187" w:rsidP="00D17C8E">
      <w:pPr>
        <w:pStyle w:val="Prrafodelista"/>
        <w:numPr>
          <w:ilvl w:val="0"/>
          <w:numId w:val="6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N° de Proyecto: El número del Proyecto es un Código de 4 caracteres. Y que después se asocia a las distintas áreas y se identifica, por ejemplo para Edificación 10G-XXXX.</w:t>
      </w:r>
    </w:p>
    <w:p w:rsidR="00EF7187" w:rsidRPr="00922FFE" w:rsidRDefault="00EF7187" w:rsidP="007B3E19">
      <w:pPr>
        <w:pStyle w:val="Prrafodelista"/>
        <w:numPr>
          <w:ilvl w:val="0"/>
          <w:numId w:val="6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Nombre del Proyecto: Es el nombre que identifica el proyecto.</w:t>
      </w:r>
    </w:p>
    <w:p w:rsidR="00EF7187" w:rsidRPr="00922FFE" w:rsidRDefault="00EF7187" w:rsidP="007B3E19">
      <w:pPr>
        <w:pStyle w:val="Prrafodelista"/>
        <w:numPr>
          <w:ilvl w:val="0"/>
          <w:numId w:val="6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Rut Empresa.</w:t>
      </w:r>
    </w:p>
    <w:p w:rsidR="00EF7187" w:rsidRPr="00922FFE" w:rsidRDefault="00EF7187" w:rsidP="007B3E19">
      <w:pPr>
        <w:pStyle w:val="Prrafodelista"/>
        <w:numPr>
          <w:ilvl w:val="0"/>
          <w:numId w:val="6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Razón Social.</w:t>
      </w:r>
    </w:p>
    <w:p w:rsidR="00EF7187" w:rsidRPr="00922FFE" w:rsidRDefault="00EF7187" w:rsidP="007B3E19">
      <w:pPr>
        <w:pStyle w:val="Prrafodelista"/>
        <w:numPr>
          <w:ilvl w:val="0"/>
          <w:numId w:val="6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Grupo Empresa: Es la marca paragua que puede tener un o más razones sociales asociadas.</w:t>
      </w:r>
    </w:p>
    <w:p w:rsidR="00EF7187" w:rsidRPr="00922FFE" w:rsidRDefault="00EF7187" w:rsidP="007B3E19">
      <w:pPr>
        <w:pStyle w:val="Prrafodelista"/>
        <w:numPr>
          <w:ilvl w:val="0"/>
          <w:numId w:val="6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Giro.</w:t>
      </w:r>
    </w:p>
    <w:p w:rsidR="00EF7187" w:rsidRPr="00922FFE" w:rsidRDefault="00EF7187" w:rsidP="007B3E19">
      <w:pPr>
        <w:pStyle w:val="Prrafodelista"/>
        <w:numPr>
          <w:ilvl w:val="0"/>
          <w:numId w:val="6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Dirección Comercial.</w:t>
      </w:r>
    </w:p>
    <w:p w:rsidR="00EF7187" w:rsidRPr="00922FFE" w:rsidRDefault="00EF7187" w:rsidP="007B3E19">
      <w:pPr>
        <w:pStyle w:val="Prrafodelista"/>
        <w:numPr>
          <w:ilvl w:val="0"/>
          <w:numId w:val="6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Región.</w:t>
      </w:r>
    </w:p>
    <w:p w:rsidR="00EF7187" w:rsidRPr="00922FFE" w:rsidRDefault="00EF7187" w:rsidP="007B3E19">
      <w:pPr>
        <w:pStyle w:val="Prrafodelista"/>
        <w:numPr>
          <w:ilvl w:val="0"/>
          <w:numId w:val="6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Comuna</w:t>
      </w:r>
    </w:p>
    <w:p w:rsidR="00EF7187" w:rsidRPr="00922FFE" w:rsidRDefault="00EF7187" w:rsidP="007B3E19">
      <w:pPr>
        <w:pStyle w:val="Prrafodelista"/>
        <w:numPr>
          <w:ilvl w:val="0"/>
          <w:numId w:val="6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Teléfono</w:t>
      </w:r>
    </w:p>
    <w:p w:rsidR="00EF7187" w:rsidRPr="00922FFE" w:rsidRDefault="00EF7187" w:rsidP="007B3E19">
      <w:pPr>
        <w:pStyle w:val="Prrafodelista"/>
        <w:numPr>
          <w:ilvl w:val="0"/>
          <w:numId w:val="6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E-Mail</w:t>
      </w:r>
      <w:r w:rsidR="007B3E19" w:rsidRPr="00922FFE">
        <w:rPr>
          <w:rFonts w:cs="Tahoma"/>
          <w:sz w:val="20"/>
          <w:szCs w:val="20"/>
        </w:rPr>
        <w:t xml:space="preserve"> envío de factura</w:t>
      </w:r>
    </w:p>
    <w:p w:rsidR="009517AE" w:rsidRPr="00922FFE" w:rsidRDefault="006C46D0" w:rsidP="009517AE">
      <w:pPr>
        <w:pStyle w:val="Prrafodelista"/>
        <w:numPr>
          <w:ilvl w:val="0"/>
          <w:numId w:val="6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Contacto comercial: nombre, teléfono, correo</w:t>
      </w:r>
    </w:p>
    <w:p w:rsidR="006C46D0" w:rsidRPr="00922FFE" w:rsidRDefault="006C46D0" w:rsidP="009517AE">
      <w:pPr>
        <w:pStyle w:val="Prrafodelista"/>
        <w:numPr>
          <w:ilvl w:val="0"/>
          <w:numId w:val="6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Coordinador de Proyecto DRS: nombre</w:t>
      </w:r>
      <w:r w:rsidR="009517AE" w:rsidRPr="00922FFE">
        <w:rPr>
          <w:rFonts w:cs="Tahoma"/>
          <w:sz w:val="20"/>
          <w:szCs w:val="20"/>
        </w:rPr>
        <w:t xml:space="preserve"> (nota: debe haber un segundo contacto interno)</w:t>
      </w:r>
    </w:p>
    <w:p w:rsidR="00416D7B" w:rsidRPr="00922FFE" w:rsidRDefault="00416D7B" w:rsidP="007B3E19">
      <w:pPr>
        <w:pStyle w:val="Prrafodelista"/>
        <w:numPr>
          <w:ilvl w:val="0"/>
          <w:numId w:val="6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Identificar a que empresa del Grupo DRS corresponde facturar / o se puede hacer por defecto (Energía y Teleco es por Del Río), pero Profesionales aún está facturando.</w:t>
      </w:r>
    </w:p>
    <w:p w:rsidR="007A3059" w:rsidRPr="00922FFE" w:rsidRDefault="007A3059" w:rsidP="00DA3A7E">
      <w:pPr>
        <w:pStyle w:val="Prrafodelista"/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 xml:space="preserve">Adjuntar archivo Contrato, Cotización, acuerdo, mail que respalde la asesoría o servicio acordado </w:t>
      </w:r>
      <w:r w:rsidR="006C46D0" w:rsidRPr="00922FFE">
        <w:rPr>
          <w:rFonts w:cs="Tahoma"/>
          <w:sz w:val="20"/>
          <w:szCs w:val="20"/>
        </w:rPr>
        <w:t xml:space="preserve">con </w:t>
      </w:r>
      <w:r w:rsidRPr="00922FFE">
        <w:rPr>
          <w:rFonts w:cs="Tahoma"/>
          <w:sz w:val="20"/>
          <w:szCs w:val="20"/>
        </w:rPr>
        <w:t xml:space="preserve"> el cliente. (Es obligatoria en caso que exista, se entiende que siempre debiera existir un respaldo de los acuerdo</w:t>
      </w:r>
      <w:r w:rsidR="00DA3A7E" w:rsidRPr="00922FFE">
        <w:rPr>
          <w:rFonts w:cs="Tahoma"/>
          <w:sz w:val="20"/>
          <w:szCs w:val="20"/>
        </w:rPr>
        <w:t>s</w:t>
      </w:r>
      <w:r w:rsidRPr="00922FFE">
        <w:rPr>
          <w:rFonts w:cs="Tahoma"/>
          <w:sz w:val="20"/>
          <w:szCs w:val="20"/>
        </w:rPr>
        <w:t xml:space="preserve"> con el cliente</w:t>
      </w:r>
      <w:r w:rsidR="00922FFE" w:rsidRPr="00922FFE">
        <w:rPr>
          <w:rFonts w:cs="Tahoma"/>
          <w:sz w:val="20"/>
          <w:szCs w:val="20"/>
        </w:rPr>
        <w:t>.</w:t>
      </w:r>
    </w:p>
    <w:p w:rsidR="00922FFE" w:rsidRPr="00922FFE" w:rsidRDefault="00922FFE" w:rsidP="00DA3A7E">
      <w:pPr>
        <w:pStyle w:val="Prrafodelista"/>
        <w:spacing w:after="0"/>
        <w:jc w:val="both"/>
        <w:rPr>
          <w:rFonts w:cs="Tahoma"/>
          <w:sz w:val="20"/>
          <w:szCs w:val="20"/>
        </w:rPr>
      </w:pPr>
    </w:p>
    <w:p w:rsidR="00CC094F" w:rsidRPr="00922FFE" w:rsidRDefault="00CC094F" w:rsidP="00556F40">
      <w:pPr>
        <w:pStyle w:val="Textocomentario"/>
        <w:rPr>
          <w:rFonts w:cs="Tahoma"/>
        </w:rPr>
      </w:pPr>
      <w:r w:rsidRPr="00922FFE">
        <w:rPr>
          <w:rFonts w:cs="Tahoma"/>
        </w:rPr>
        <w:t xml:space="preserve">Nota 1: Al seleccionar el </w:t>
      </w:r>
      <w:proofErr w:type="spellStart"/>
      <w:r w:rsidR="00922FFE" w:rsidRPr="00922FFE">
        <w:rPr>
          <w:rFonts w:cs="Tahoma"/>
        </w:rPr>
        <w:t>RUT</w:t>
      </w:r>
      <w:r w:rsidRPr="00922FFE">
        <w:rPr>
          <w:rFonts w:cs="Tahoma"/>
        </w:rPr>
        <w:t>de</w:t>
      </w:r>
      <w:proofErr w:type="spellEnd"/>
      <w:r w:rsidRPr="00922FFE">
        <w:rPr>
          <w:rFonts w:cs="Tahoma"/>
        </w:rPr>
        <w:t xml:space="preserve"> la empresa la plataforma debe traer toda la información de esta desde </w:t>
      </w:r>
      <w:r w:rsidR="00922FFE" w:rsidRPr="00922FFE">
        <w:rPr>
          <w:rFonts w:cs="Tahoma"/>
        </w:rPr>
        <w:t>Softland</w:t>
      </w:r>
      <w:r w:rsidRPr="00922FFE">
        <w:rPr>
          <w:rFonts w:cs="Tahoma"/>
        </w:rPr>
        <w:t>. Esta parte es solo lectura y nada de ingreso de información.</w:t>
      </w:r>
    </w:p>
    <w:p w:rsidR="00CC094F" w:rsidRPr="00922FFE" w:rsidRDefault="00CC094F" w:rsidP="00556F40">
      <w:pPr>
        <w:pStyle w:val="Textocomentario"/>
        <w:rPr>
          <w:rFonts w:cs="Tahoma"/>
        </w:rPr>
      </w:pPr>
      <w:r w:rsidRPr="00922FFE">
        <w:rPr>
          <w:rFonts w:cs="Tahoma"/>
        </w:rPr>
        <w:t xml:space="preserve">Nota 2:Todo ingreso de información del cliente debe ser realizado por </w:t>
      </w:r>
      <w:r w:rsidR="00922FFE" w:rsidRPr="00922FFE">
        <w:rPr>
          <w:rFonts w:cs="Tahoma"/>
        </w:rPr>
        <w:t>Softland</w:t>
      </w:r>
      <w:r w:rsidRPr="00922FFE">
        <w:rPr>
          <w:rFonts w:cs="Tahoma"/>
        </w:rPr>
        <w:t>.</w:t>
      </w:r>
    </w:p>
    <w:p w:rsidR="00A61114" w:rsidRPr="00922FFE" w:rsidRDefault="007B3E19" w:rsidP="00A61114">
      <w:pPr>
        <w:spacing w:after="0"/>
        <w:ind w:left="360"/>
        <w:jc w:val="both"/>
        <w:rPr>
          <w:rFonts w:cs="Tahoma"/>
          <w:sz w:val="20"/>
          <w:szCs w:val="20"/>
        </w:rPr>
      </w:pPr>
      <w:r w:rsidRPr="00922FFE">
        <w:rPr>
          <w:rFonts w:cs="Tahoma"/>
          <w:b/>
          <w:sz w:val="20"/>
          <w:szCs w:val="20"/>
        </w:rPr>
        <w:t>Información Optativa</w:t>
      </w:r>
      <w:r w:rsidR="007A3059" w:rsidRPr="00922FFE">
        <w:rPr>
          <w:rFonts w:cs="Tahoma"/>
          <w:b/>
          <w:sz w:val="20"/>
          <w:szCs w:val="20"/>
        </w:rPr>
        <w:t xml:space="preserve"> o Complementaria</w:t>
      </w:r>
      <w:r w:rsidRPr="00922FFE">
        <w:rPr>
          <w:rFonts w:cs="Tahoma"/>
          <w:sz w:val="20"/>
          <w:szCs w:val="20"/>
        </w:rPr>
        <w:t>:</w:t>
      </w:r>
    </w:p>
    <w:p w:rsidR="00A61114" w:rsidRPr="00922FFE" w:rsidRDefault="00A61114" w:rsidP="00A61114">
      <w:pPr>
        <w:pStyle w:val="Prrafodelista"/>
        <w:numPr>
          <w:ilvl w:val="0"/>
          <w:numId w:val="7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lastRenderedPageBreak/>
        <w:t>Nombre / Mail / Teléfono… Contacto Facturación</w:t>
      </w:r>
    </w:p>
    <w:p w:rsidR="00A61114" w:rsidRPr="00922FFE" w:rsidRDefault="00A61114" w:rsidP="00A61114">
      <w:pPr>
        <w:pStyle w:val="Prrafodelista"/>
        <w:numPr>
          <w:ilvl w:val="0"/>
          <w:numId w:val="7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Nombre / Mail / Teléfono… Contacto Cobranza</w:t>
      </w:r>
    </w:p>
    <w:p w:rsidR="0068161E" w:rsidRPr="00922FFE" w:rsidRDefault="0068161E" w:rsidP="00A61114">
      <w:pPr>
        <w:pStyle w:val="Prrafodelista"/>
        <w:numPr>
          <w:ilvl w:val="0"/>
          <w:numId w:val="7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Identificar Centro de Costo Interno del Cliente</w:t>
      </w:r>
    </w:p>
    <w:p w:rsidR="00A61114" w:rsidRPr="00922FFE" w:rsidRDefault="00A61114" w:rsidP="00A61114">
      <w:pPr>
        <w:pStyle w:val="Prrafodelista"/>
        <w:numPr>
          <w:ilvl w:val="0"/>
          <w:numId w:val="7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Identificar si el cliente necesitará que se envié certificados F30 ó F30-1</w:t>
      </w:r>
    </w:p>
    <w:p w:rsidR="00A61114" w:rsidRPr="00922FFE" w:rsidRDefault="00A61114" w:rsidP="00A61114">
      <w:pPr>
        <w:pStyle w:val="Prrafodelista"/>
        <w:numPr>
          <w:ilvl w:val="0"/>
          <w:numId w:val="7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Requerimiento de facturar con O/C</w:t>
      </w:r>
    </w:p>
    <w:p w:rsidR="00A61114" w:rsidRPr="00922FFE" w:rsidRDefault="00A61114" w:rsidP="00A61114">
      <w:pPr>
        <w:pStyle w:val="Prrafodelista"/>
        <w:numPr>
          <w:ilvl w:val="0"/>
          <w:numId w:val="7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Requerimiento de Facturar con V°B° de EEPP</w:t>
      </w:r>
    </w:p>
    <w:p w:rsidR="00A61114" w:rsidRPr="00922FFE" w:rsidRDefault="00A61114" w:rsidP="00A61114">
      <w:pPr>
        <w:pStyle w:val="Prrafodelista"/>
        <w:numPr>
          <w:ilvl w:val="0"/>
          <w:numId w:val="7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Requerimiento e facturar con HES</w:t>
      </w:r>
    </w:p>
    <w:p w:rsidR="00A61114" w:rsidRPr="00922FFE" w:rsidRDefault="00A61114" w:rsidP="00A61114">
      <w:pPr>
        <w:pStyle w:val="Prrafodelista"/>
        <w:numPr>
          <w:ilvl w:val="0"/>
          <w:numId w:val="7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Requerimiento de Facturar con DAS</w:t>
      </w:r>
    </w:p>
    <w:p w:rsidR="00A61114" w:rsidRPr="00922FFE" w:rsidRDefault="00A61114" w:rsidP="00A61114">
      <w:pPr>
        <w:pStyle w:val="Prrafodelista"/>
        <w:numPr>
          <w:ilvl w:val="0"/>
          <w:numId w:val="7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Requerimiento de identificar N° Migo</w:t>
      </w:r>
    </w:p>
    <w:p w:rsidR="007B3E19" w:rsidRPr="00922FFE" w:rsidRDefault="007B3E19" w:rsidP="00A61114">
      <w:pPr>
        <w:pStyle w:val="Prrafodelista"/>
        <w:numPr>
          <w:ilvl w:val="0"/>
          <w:numId w:val="7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Otra Observación relevante para facturar.</w:t>
      </w:r>
    </w:p>
    <w:p w:rsidR="007B3E19" w:rsidRPr="00922FFE" w:rsidRDefault="007B3E19" w:rsidP="00A61114">
      <w:pPr>
        <w:pStyle w:val="Prrafodelista"/>
        <w:numPr>
          <w:ilvl w:val="0"/>
          <w:numId w:val="7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Requiere envío físico</w:t>
      </w:r>
      <w:r w:rsidR="00FA2F08" w:rsidRPr="00922FFE">
        <w:rPr>
          <w:rFonts w:cs="Tahoma"/>
          <w:sz w:val="20"/>
          <w:szCs w:val="20"/>
        </w:rPr>
        <w:t>, si es así entregar dirección u otro dato relevante.</w:t>
      </w:r>
    </w:p>
    <w:p w:rsidR="007B3E19" w:rsidRPr="00922FFE" w:rsidRDefault="007B3E19" w:rsidP="00A61114">
      <w:pPr>
        <w:pStyle w:val="Prrafodelista"/>
        <w:numPr>
          <w:ilvl w:val="0"/>
          <w:numId w:val="7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Requiere envío de la factura a un segundo E-mail</w:t>
      </w:r>
    </w:p>
    <w:p w:rsidR="007B3E19" w:rsidRPr="00922FFE" w:rsidRDefault="007B3E19" w:rsidP="00A61114">
      <w:pPr>
        <w:pStyle w:val="Prrafodelista"/>
        <w:numPr>
          <w:ilvl w:val="0"/>
          <w:numId w:val="7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Días y horarios de atención</w:t>
      </w:r>
    </w:p>
    <w:p w:rsidR="007B3E19" w:rsidRPr="00922FFE" w:rsidRDefault="007B3E19" w:rsidP="00A61114">
      <w:pPr>
        <w:pStyle w:val="Prrafodelista"/>
        <w:numPr>
          <w:ilvl w:val="0"/>
          <w:numId w:val="7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Retiro de cheque</w:t>
      </w:r>
    </w:p>
    <w:p w:rsidR="007B3E19" w:rsidRPr="00922FFE" w:rsidRDefault="007B3E19" w:rsidP="00A61114">
      <w:pPr>
        <w:pStyle w:val="Prrafodelista"/>
        <w:numPr>
          <w:ilvl w:val="0"/>
          <w:numId w:val="7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Transferencia electrónica</w:t>
      </w:r>
    </w:p>
    <w:p w:rsidR="007B3E19" w:rsidRPr="00922FFE" w:rsidRDefault="007B3E19" w:rsidP="00A61114">
      <w:pPr>
        <w:pStyle w:val="Prrafodelista"/>
        <w:numPr>
          <w:ilvl w:val="0"/>
          <w:numId w:val="7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Emisión de vale vista</w:t>
      </w:r>
    </w:p>
    <w:p w:rsidR="007B3E19" w:rsidRPr="00922FFE" w:rsidRDefault="007B3E19" w:rsidP="007B3E19">
      <w:pPr>
        <w:pStyle w:val="Prrafodelista"/>
        <w:spacing w:after="0"/>
        <w:jc w:val="both"/>
        <w:rPr>
          <w:rFonts w:cs="Tahoma"/>
          <w:sz w:val="20"/>
          <w:szCs w:val="20"/>
        </w:rPr>
      </w:pPr>
    </w:p>
    <w:p w:rsidR="007B3E19" w:rsidRPr="00922FFE" w:rsidRDefault="007B3E19" w:rsidP="007B3E19">
      <w:pPr>
        <w:pStyle w:val="Prrafodelista"/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 xml:space="preserve">Ver </w:t>
      </w:r>
      <w:r w:rsidR="008B54FF" w:rsidRPr="00922FFE">
        <w:rPr>
          <w:rFonts w:cs="Tahoma"/>
          <w:sz w:val="20"/>
          <w:szCs w:val="20"/>
        </w:rPr>
        <w:t>la forma que una vez ingresada en</w:t>
      </w:r>
      <w:r w:rsidRPr="00922FFE">
        <w:rPr>
          <w:rFonts w:cs="Tahoma"/>
          <w:sz w:val="20"/>
          <w:szCs w:val="20"/>
        </w:rPr>
        <w:t xml:space="preserve"> la plataforma</w:t>
      </w:r>
      <w:r w:rsidR="008B54FF" w:rsidRPr="00922FFE">
        <w:rPr>
          <w:rFonts w:cs="Tahoma"/>
          <w:sz w:val="20"/>
          <w:szCs w:val="20"/>
        </w:rPr>
        <w:t xml:space="preserve"> WEB</w:t>
      </w:r>
      <w:r w:rsidR="00416D7B" w:rsidRPr="00922FFE">
        <w:rPr>
          <w:rFonts w:cs="Tahoma"/>
          <w:sz w:val="20"/>
          <w:szCs w:val="20"/>
        </w:rPr>
        <w:t>, esta se integre</w:t>
      </w:r>
      <w:r w:rsidRPr="00922FFE">
        <w:rPr>
          <w:rFonts w:cs="Tahoma"/>
          <w:sz w:val="20"/>
          <w:szCs w:val="20"/>
        </w:rPr>
        <w:t xml:space="preserve"> a otros sistemas como, Gestor Documental</w:t>
      </w:r>
      <w:r w:rsidR="008B54FF" w:rsidRPr="00922FFE">
        <w:rPr>
          <w:rFonts w:cs="Tahoma"/>
          <w:sz w:val="20"/>
          <w:szCs w:val="20"/>
        </w:rPr>
        <w:t xml:space="preserve">, </w:t>
      </w:r>
      <w:r w:rsidR="00922FFE" w:rsidRPr="00922FFE">
        <w:rPr>
          <w:rFonts w:cs="Tahoma"/>
          <w:sz w:val="20"/>
          <w:szCs w:val="20"/>
        </w:rPr>
        <w:t>Softland</w:t>
      </w:r>
      <w:r w:rsidR="008B54FF" w:rsidRPr="00922FFE">
        <w:rPr>
          <w:rFonts w:cs="Tahoma"/>
          <w:sz w:val="20"/>
          <w:szCs w:val="20"/>
        </w:rPr>
        <w:t xml:space="preserve">, Gestor de Proyectos, esto se refiere a la información obligatoria o ver la forma en que debe fluir la información para que la creación de proyectos y clientes se ejecuten correctamente y no exista un desfase o una duplicidad de registros en distintos sistemas. </w:t>
      </w:r>
    </w:p>
    <w:p w:rsidR="002C3568" w:rsidRPr="00922FFE" w:rsidRDefault="002C3568" w:rsidP="007B3E19">
      <w:pPr>
        <w:pStyle w:val="Prrafodelista"/>
        <w:spacing w:after="0"/>
        <w:jc w:val="both"/>
        <w:rPr>
          <w:rFonts w:cs="Tahoma"/>
          <w:sz w:val="20"/>
          <w:szCs w:val="20"/>
        </w:rPr>
      </w:pPr>
    </w:p>
    <w:p w:rsidR="002C3568" w:rsidRPr="00922FFE" w:rsidRDefault="002C3568" w:rsidP="007B3E19">
      <w:pPr>
        <w:pStyle w:val="Prrafodelista"/>
        <w:spacing w:after="0"/>
        <w:jc w:val="both"/>
        <w:rPr>
          <w:rFonts w:cs="Tahoma"/>
          <w:sz w:val="20"/>
          <w:szCs w:val="20"/>
        </w:rPr>
      </w:pPr>
    </w:p>
    <w:p w:rsidR="002C3568" w:rsidRPr="00922FFE" w:rsidRDefault="002C3568" w:rsidP="00922FFE">
      <w:pPr>
        <w:spacing w:after="0"/>
        <w:rPr>
          <w:rFonts w:cs="Tahoma"/>
          <w:b/>
          <w:sz w:val="20"/>
          <w:szCs w:val="20"/>
        </w:rPr>
      </w:pPr>
      <w:r w:rsidRPr="00922FFE">
        <w:rPr>
          <w:rFonts w:cs="Tahoma"/>
          <w:b/>
          <w:sz w:val="20"/>
          <w:szCs w:val="20"/>
        </w:rPr>
        <w:t>I.2 Entrega de información de los servicios o asesorías del mes que deben ser facturados.</w:t>
      </w:r>
    </w:p>
    <w:p w:rsidR="00922FFE" w:rsidRPr="00922FFE" w:rsidRDefault="00922FFE" w:rsidP="00922FFE">
      <w:pPr>
        <w:spacing w:after="0"/>
        <w:rPr>
          <w:rFonts w:cs="Tahoma"/>
          <w:b/>
          <w:sz w:val="20"/>
          <w:szCs w:val="20"/>
        </w:rPr>
      </w:pPr>
    </w:p>
    <w:p w:rsidR="002C3568" w:rsidRPr="00922FFE" w:rsidRDefault="002C3568" w:rsidP="007B3E19">
      <w:pPr>
        <w:pStyle w:val="Prrafodelista"/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Todos los meses los Gerentes declaran los servicios o asesorías entregadas y que deben ser facturadas, estas declaraciones se harán de la siguiente forma:</w:t>
      </w:r>
    </w:p>
    <w:p w:rsidR="002C3568" w:rsidRPr="00922FFE" w:rsidRDefault="002C3568" w:rsidP="007B3E19">
      <w:pPr>
        <w:pStyle w:val="Prrafodelista"/>
        <w:spacing w:after="0"/>
        <w:jc w:val="both"/>
        <w:rPr>
          <w:rFonts w:cs="Tahoma"/>
          <w:sz w:val="20"/>
          <w:szCs w:val="20"/>
        </w:rPr>
      </w:pPr>
    </w:p>
    <w:p w:rsidR="002C3568" w:rsidRPr="00922FFE" w:rsidRDefault="002C3568" w:rsidP="002C3568">
      <w:pPr>
        <w:pStyle w:val="Prrafodelista"/>
        <w:numPr>
          <w:ilvl w:val="0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Los Gerentes prepararán los EEPP para cada pr</w:t>
      </w:r>
      <w:r w:rsidR="008B54FF" w:rsidRPr="00922FFE">
        <w:rPr>
          <w:rFonts w:cs="Tahoma"/>
          <w:sz w:val="20"/>
          <w:szCs w:val="20"/>
        </w:rPr>
        <w:t>oyecto mes a mes. E</w:t>
      </w:r>
      <w:r w:rsidRPr="00922FFE">
        <w:rPr>
          <w:rFonts w:cs="Tahoma"/>
          <w:sz w:val="20"/>
          <w:szCs w:val="20"/>
        </w:rPr>
        <w:t xml:space="preserve">l EEPP se </w:t>
      </w:r>
      <w:commentRangeStart w:id="51"/>
      <w:r w:rsidRPr="00922FFE">
        <w:rPr>
          <w:rFonts w:cs="Tahoma"/>
          <w:sz w:val="20"/>
          <w:szCs w:val="20"/>
        </w:rPr>
        <w:t>ingres</w:t>
      </w:r>
      <w:r w:rsidR="00302125" w:rsidRPr="00922FFE">
        <w:rPr>
          <w:rFonts w:cs="Tahoma"/>
          <w:sz w:val="20"/>
          <w:szCs w:val="20"/>
        </w:rPr>
        <w:t>a</w:t>
      </w:r>
      <w:r w:rsidRPr="00922FFE">
        <w:rPr>
          <w:rFonts w:cs="Tahoma"/>
          <w:sz w:val="20"/>
          <w:szCs w:val="20"/>
        </w:rPr>
        <w:t xml:space="preserve"> vía WEB </w:t>
      </w:r>
      <w:r w:rsidR="008B54FF" w:rsidRPr="00922FFE">
        <w:rPr>
          <w:rFonts w:cs="Tahoma"/>
          <w:sz w:val="20"/>
          <w:szCs w:val="20"/>
        </w:rPr>
        <w:t>debe replicar</w:t>
      </w:r>
      <w:r w:rsidRPr="00922FFE">
        <w:rPr>
          <w:rFonts w:cs="Tahoma"/>
          <w:sz w:val="20"/>
          <w:szCs w:val="20"/>
        </w:rPr>
        <w:t xml:space="preserve"> el actual formato de EEPP, </w:t>
      </w:r>
      <w:r w:rsidR="00302125" w:rsidRPr="00922FFE">
        <w:rPr>
          <w:rFonts w:cs="Tahoma"/>
          <w:sz w:val="20"/>
          <w:szCs w:val="20"/>
        </w:rPr>
        <w:t xml:space="preserve"> de manera irá </w:t>
      </w:r>
      <w:r w:rsidRPr="00922FFE">
        <w:rPr>
          <w:rFonts w:cs="Tahoma"/>
          <w:sz w:val="20"/>
          <w:szCs w:val="20"/>
        </w:rPr>
        <w:t xml:space="preserve">calculando automáticamente </w:t>
      </w:r>
      <w:commentRangeEnd w:id="51"/>
      <w:r w:rsidR="000762F2">
        <w:rPr>
          <w:rStyle w:val="Refdecomentario"/>
        </w:rPr>
        <w:commentReference w:id="51"/>
      </w:r>
      <w:r w:rsidRPr="00922FFE">
        <w:rPr>
          <w:rFonts w:cs="Tahoma"/>
          <w:sz w:val="20"/>
          <w:szCs w:val="20"/>
        </w:rPr>
        <w:t>el N° del EEPP y además completa</w:t>
      </w:r>
      <w:r w:rsidR="00302125" w:rsidRPr="00922FFE">
        <w:rPr>
          <w:rFonts w:cs="Tahoma"/>
          <w:sz w:val="20"/>
          <w:szCs w:val="20"/>
        </w:rPr>
        <w:t>rá</w:t>
      </w:r>
      <w:r w:rsidRPr="00922FFE">
        <w:rPr>
          <w:rFonts w:cs="Tahoma"/>
          <w:sz w:val="20"/>
          <w:szCs w:val="20"/>
        </w:rPr>
        <w:t xml:space="preserve"> automáticamente los acumulados del avance del proyecto.</w:t>
      </w:r>
      <w:r w:rsidR="008B54FF" w:rsidRPr="00922FFE">
        <w:rPr>
          <w:rFonts w:cs="Tahoma"/>
          <w:sz w:val="20"/>
          <w:szCs w:val="20"/>
        </w:rPr>
        <w:t xml:space="preserve"> Debe permitir editar y corregir la información, esto restringido al usuario que subió la información o su jefe directo.</w:t>
      </w:r>
    </w:p>
    <w:p w:rsidR="002C3568" w:rsidRPr="00922FFE" w:rsidRDefault="001E56EF" w:rsidP="002C3568">
      <w:pPr>
        <w:pStyle w:val="Prrafodelista"/>
        <w:numPr>
          <w:ilvl w:val="0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 xml:space="preserve"> En el </w:t>
      </w:r>
      <w:r w:rsidR="002C3568" w:rsidRPr="00922FFE">
        <w:rPr>
          <w:rFonts w:cs="Tahoma"/>
          <w:sz w:val="20"/>
          <w:szCs w:val="20"/>
        </w:rPr>
        <w:t>punto anterior, se debe considerar poder enviar</w:t>
      </w:r>
      <w:r w:rsidRPr="00922FFE">
        <w:rPr>
          <w:rFonts w:cs="Tahoma"/>
          <w:sz w:val="20"/>
          <w:szCs w:val="20"/>
        </w:rPr>
        <w:t xml:space="preserve"> el EPPal cliente </w:t>
      </w:r>
      <w:r w:rsidR="002C3568" w:rsidRPr="00922FFE">
        <w:rPr>
          <w:rFonts w:cs="Tahoma"/>
          <w:sz w:val="20"/>
          <w:szCs w:val="20"/>
        </w:rPr>
        <w:t>en formato PDF</w:t>
      </w:r>
      <w:r w:rsidRPr="00922FFE">
        <w:rPr>
          <w:rFonts w:cs="Tahoma"/>
          <w:sz w:val="20"/>
          <w:szCs w:val="20"/>
        </w:rPr>
        <w:t>,</w:t>
      </w:r>
      <w:r w:rsidR="002C3568" w:rsidRPr="00922FFE">
        <w:rPr>
          <w:rFonts w:cs="Tahoma"/>
          <w:sz w:val="20"/>
          <w:szCs w:val="20"/>
        </w:rPr>
        <w:t xml:space="preserve"> con firma </w:t>
      </w:r>
      <w:r w:rsidR="008B54FF" w:rsidRPr="00922FFE">
        <w:rPr>
          <w:rFonts w:cs="Tahoma"/>
          <w:sz w:val="20"/>
          <w:szCs w:val="20"/>
        </w:rPr>
        <w:t xml:space="preserve">(digitalizada) </w:t>
      </w:r>
      <w:r w:rsidR="002C3568" w:rsidRPr="00922FFE">
        <w:rPr>
          <w:rFonts w:cs="Tahoma"/>
          <w:sz w:val="20"/>
          <w:szCs w:val="20"/>
        </w:rPr>
        <w:t>del Gerente</w:t>
      </w:r>
      <w:r w:rsidRPr="00922FFE">
        <w:rPr>
          <w:rFonts w:cs="Tahoma"/>
          <w:sz w:val="20"/>
          <w:szCs w:val="20"/>
        </w:rPr>
        <w:t>responsable del proyecto</w:t>
      </w:r>
      <w:r w:rsidR="002C3568" w:rsidRPr="00922FFE">
        <w:rPr>
          <w:rFonts w:cs="Tahoma"/>
          <w:sz w:val="20"/>
          <w:szCs w:val="20"/>
        </w:rPr>
        <w:t xml:space="preserve">. </w:t>
      </w:r>
      <w:r w:rsidRPr="00922FFE">
        <w:rPr>
          <w:rFonts w:cs="Tahoma"/>
          <w:sz w:val="20"/>
          <w:szCs w:val="20"/>
        </w:rPr>
        <w:t xml:space="preserve">Se debe </w:t>
      </w:r>
      <w:r w:rsidR="002C3568" w:rsidRPr="00922FFE">
        <w:rPr>
          <w:rFonts w:cs="Tahoma"/>
          <w:sz w:val="20"/>
          <w:szCs w:val="20"/>
        </w:rPr>
        <w:t>automatizar el envío vía E-Mail al cliente.</w:t>
      </w:r>
    </w:p>
    <w:p w:rsidR="008B54FF" w:rsidRPr="00922FFE" w:rsidRDefault="008B54FF" w:rsidP="002C3568">
      <w:pPr>
        <w:pStyle w:val="Prrafodelista"/>
        <w:numPr>
          <w:ilvl w:val="0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 xml:space="preserve">El Gerente Operativo debe siempre poder visualizar los estados de los EEPP enviados </w:t>
      </w:r>
      <w:r w:rsidR="001E56EF" w:rsidRPr="00922FFE">
        <w:rPr>
          <w:rFonts w:cs="Tahoma"/>
          <w:sz w:val="20"/>
          <w:szCs w:val="20"/>
        </w:rPr>
        <w:t>y/</w:t>
      </w:r>
      <w:r w:rsidRPr="00922FFE">
        <w:rPr>
          <w:rFonts w:cs="Tahoma"/>
          <w:sz w:val="20"/>
          <w:szCs w:val="20"/>
        </w:rPr>
        <w:t>o aprobados.</w:t>
      </w:r>
    </w:p>
    <w:p w:rsidR="00B6752B" w:rsidRPr="00922FFE" w:rsidRDefault="001E56EF" w:rsidP="002C3568">
      <w:pPr>
        <w:pStyle w:val="Prrafodelista"/>
        <w:numPr>
          <w:ilvl w:val="0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E</w:t>
      </w:r>
      <w:r w:rsidR="002C3568" w:rsidRPr="00922FFE">
        <w:rPr>
          <w:rFonts w:cs="Tahoma"/>
          <w:sz w:val="20"/>
          <w:szCs w:val="20"/>
        </w:rPr>
        <w:t>l llenado del</w:t>
      </w:r>
      <w:r w:rsidR="00B6752B" w:rsidRPr="00922FFE">
        <w:rPr>
          <w:rFonts w:cs="Tahoma"/>
          <w:sz w:val="20"/>
          <w:szCs w:val="20"/>
        </w:rPr>
        <w:t>os</w:t>
      </w:r>
      <w:r w:rsidR="002C3568" w:rsidRPr="00922FFE">
        <w:rPr>
          <w:rFonts w:cs="Tahoma"/>
          <w:sz w:val="20"/>
          <w:szCs w:val="20"/>
        </w:rPr>
        <w:t xml:space="preserve"> EEPP</w:t>
      </w:r>
      <w:r w:rsidR="00B6752B" w:rsidRPr="00922FFE">
        <w:rPr>
          <w:rFonts w:cs="Tahoma"/>
          <w:sz w:val="20"/>
          <w:szCs w:val="20"/>
        </w:rPr>
        <w:t xml:space="preserve"> debe </w:t>
      </w:r>
      <w:r w:rsidRPr="00922FFE">
        <w:rPr>
          <w:rFonts w:cs="Tahoma"/>
          <w:sz w:val="20"/>
          <w:szCs w:val="20"/>
        </w:rPr>
        <w:t xml:space="preserve">permitir </w:t>
      </w:r>
      <w:r w:rsidR="00B6752B" w:rsidRPr="00922FFE">
        <w:rPr>
          <w:rFonts w:cs="Tahoma"/>
          <w:sz w:val="20"/>
          <w:szCs w:val="20"/>
        </w:rPr>
        <w:t>emitir un entregable</w:t>
      </w:r>
      <w:r w:rsidRPr="00922FFE">
        <w:rPr>
          <w:rFonts w:cs="Tahoma"/>
          <w:sz w:val="20"/>
          <w:szCs w:val="20"/>
        </w:rPr>
        <w:t>, equivalente a</w:t>
      </w:r>
      <w:r w:rsidR="00B6752B" w:rsidRPr="00922FFE">
        <w:rPr>
          <w:rFonts w:cs="Tahoma"/>
          <w:sz w:val="20"/>
          <w:szCs w:val="20"/>
        </w:rPr>
        <w:t xml:space="preserve">  un informe de EEPP Consolidados. Este informe debe</w:t>
      </w:r>
      <w:r w:rsidRPr="00922FFE">
        <w:rPr>
          <w:rFonts w:cs="Tahoma"/>
          <w:sz w:val="20"/>
          <w:szCs w:val="20"/>
        </w:rPr>
        <w:t>rá</w:t>
      </w:r>
      <w:r w:rsidR="00B6752B" w:rsidRPr="00922FFE">
        <w:rPr>
          <w:rFonts w:cs="Tahoma"/>
          <w:sz w:val="20"/>
          <w:szCs w:val="20"/>
        </w:rPr>
        <w:t xml:space="preserve"> bajarse a formato Excel</w:t>
      </w:r>
      <w:r w:rsidR="00522E63" w:rsidRPr="00922FFE">
        <w:rPr>
          <w:rFonts w:cs="Tahoma"/>
          <w:sz w:val="20"/>
          <w:szCs w:val="20"/>
        </w:rPr>
        <w:t>,</w:t>
      </w:r>
      <w:r w:rsidR="008B54FF" w:rsidRPr="00922FFE">
        <w:rPr>
          <w:rFonts w:cs="Tahoma"/>
          <w:sz w:val="20"/>
          <w:szCs w:val="20"/>
        </w:rPr>
        <w:t xml:space="preserve">, </w:t>
      </w:r>
      <w:r w:rsidRPr="00922FFE">
        <w:rPr>
          <w:rFonts w:cs="Tahoma"/>
          <w:sz w:val="20"/>
          <w:szCs w:val="20"/>
        </w:rPr>
        <w:t xml:space="preserve">considerando </w:t>
      </w:r>
      <w:r w:rsidR="008B54FF" w:rsidRPr="00922FFE">
        <w:rPr>
          <w:rFonts w:cs="Tahoma"/>
          <w:sz w:val="20"/>
          <w:szCs w:val="20"/>
        </w:rPr>
        <w:t xml:space="preserve">un orden </w:t>
      </w:r>
      <w:r w:rsidRPr="00922FFE">
        <w:rPr>
          <w:rFonts w:cs="Tahoma"/>
          <w:sz w:val="20"/>
          <w:szCs w:val="20"/>
        </w:rPr>
        <w:t xml:space="preserve">tipo </w:t>
      </w:r>
      <w:r w:rsidR="008B54FF" w:rsidRPr="00922FFE">
        <w:rPr>
          <w:rFonts w:cs="Tahoma"/>
          <w:sz w:val="20"/>
          <w:szCs w:val="20"/>
        </w:rPr>
        <w:t xml:space="preserve">base de datos que permita hacer </w:t>
      </w:r>
      <w:r w:rsidRPr="00922FFE">
        <w:rPr>
          <w:rFonts w:cs="Tahoma"/>
          <w:sz w:val="20"/>
          <w:szCs w:val="20"/>
        </w:rPr>
        <w:t xml:space="preserve">un </w:t>
      </w:r>
      <w:r w:rsidR="008B54FF" w:rsidRPr="00922FFE">
        <w:rPr>
          <w:rFonts w:cs="Tahoma"/>
          <w:sz w:val="20"/>
          <w:szCs w:val="20"/>
        </w:rPr>
        <w:t xml:space="preserve">análisis rápido, aplicar filtros </w:t>
      </w:r>
      <w:r w:rsidRPr="00922FFE">
        <w:rPr>
          <w:rFonts w:cs="Tahoma"/>
          <w:sz w:val="20"/>
          <w:szCs w:val="20"/>
        </w:rPr>
        <w:t>y</w:t>
      </w:r>
      <w:r w:rsidR="008B54FF" w:rsidRPr="00922FFE">
        <w:rPr>
          <w:rFonts w:cs="Tahoma"/>
          <w:sz w:val="20"/>
          <w:szCs w:val="20"/>
        </w:rPr>
        <w:t xml:space="preserve"> tablas </w:t>
      </w:r>
      <w:proofErr w:type="spellStart"/>
      <w:r w:rsidR="008B54FF" w:rsidRPr="00922FFE">
        <w:rPr>
          <w:rFonts w:cs="Tahoma"/>
          <w:sz w:val="20"/>
          <w:szCs w:val="20"/>
        </w:rPr>
        <w:t>dinámicas</w:t>
      </w:r>
      <w:r w:rsidR="00B82802" w:rsidRPr="00922FFE">
        <w:rPr>
          <w:rFonts w:cs="Tahoma"/>
          <w:sz w:val="20"/>
          <w:szCs w:val="20"/>
        </w:rPr>
        <w:t>y</w:t>
      </w:r>
      <w:proofErr w:type="spellEnd"/>
      <w:r w:rsidR="00B82802" w:rsidRPr="00922FFE">
        <w:rPr>
          <w:rFonts w:cs="Tahoma"/>
          <w:sz w:val="20"/>
          <w:szCs w:val="20"/>
        </w:rPr>
        <w:t xml:space="preserve"> determinar </w:t>
      </w:r>
      <w:r w:rsidR="0008398B" w:rsidRPr="00922FFE">
        <w:rPr>
          <w:rFonts w:cs="Tahoma"/>
          <w:sz w:val="20"/>
          <w:szCs w:val="20"/>
        </w:rPr>
        <w:t>las declaraciones</w:t>
      </w:r>
      <w:r w:rsidR="002613A9" w:rsidRPr="00922FFE">
        <w:rPr>
          <w:rFonts w:cs="Tahoma"/>
          <w:sz w:val="20"/>
          <w:szCs w:val="20"/>
        </w:rPr>
        <w:t xml:space="preserve"> de cada área</w:t>
      </w:r>
      <w:r w:rsidR="0008398B" w:rsidRPr="00922FFE">
        <w:rPr>
          <w:rFonts w:cs="Tahoma"/>
          <w:sz w:val="20"/>
          <w:szCs w:val="20"/>
        </w:rPr>
        <w:t>.</w:t>
      </w:r>
    </w:p>
    <w:p w:rsidR="008B54FF" w:rsidRPr="00922FFE" w:rsidRDefault="008B54FF" w:rsidP="002C3568">
      <w:pPr>
        <w:pStyle w:val="Prrafodelista"/>
        <w:numPr>
          <w:ilvl w:val="0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Las columnas del informe deberán ser las siguientes:</w:t>
      </w:r>
    </w:p>
    <w:p w:rsidR="00CC094F" w:rsidRPr="00922FFE" w:rsidRDefault="00CC094F" w:rsidP="00B6752B">
      <w:pPr>
        <w:pStyle w:val="Prrafodelista"/>
        <w:numPr>
          <w:ilvl w:val="1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N° EEPP</w:t>
      </w:r>
    </w:p>
    <w:p w:rsidR="00CC094F" w:rsidRPr="00922FFE" w:rsidRDefault="00CC094F" w:rsidP="00B6752B">
      <w:pPr>
        <w:pStyle w:val="Prrafodelista"/>
        <w:numPr>
          <w:ilvl w:val="1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Fecha EEPP</w:t>
      </w:r>
    </w:p>
    <w:p w:rsidR="00CC094F" w:rsidRPr="00922FFE" w:rsidRDefault="00CC094F" w:rsidP="00B6752B">
      <w:pPr>
        <w:pStyle w:val="Prrafodelista"/>
        <w:numPr>
          <w:ilvl w:val="1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Estado EEPP</w:t>
      </w:r>
    </w:p>
    <w:p w:rsidR="00B6752B" w:rsidRPr="00922FFE" w:rsidRDefault="00B6752B" w:rsidP="00B6752B">
      <w:pPr>
        <w:pStyle w:val="Prrafodelista"/>
        <w:numPr>
          <w:ilvl w:val="1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lastRenderedPageBreak/>
        <w:t xml:space="preserve">Código del Proyecto </w:t>
      </w:r>
      <w:proofErr w:type="spellStart"/>
      <w:r w:rsidRPr="00922FFE">
        <w:rPr>
          <w:rFonts w:cs="Tahoma"/>
          <w:sz w:val="20"/>
          <w:szCs w:val="20"/>
        </w:rPr>
        <w:t>Ej</w:t>
      </w:r>
      <w:proofErr w:type="spellEnd"/>
      <w:r w:rsidRPr="00922FFE">
        <w:rPr>
          <w:rFonts w:cs="Tahoma"/>
          <w:sz w:val="20"/>
          <w:szCs w:val="20"/>
        </w:rPr>
        <w:t>: 10G-XXXX</w:t>
      </w:r>
    </w:p>
    <w:p w:rsidR="00B6752B" w:rsidRPr="00922FFE" w:rsidRDefault="00B6752B" w:rsidP="00B6752B">
      <w:pPr>
        <w:pStyle w:val="Prrafodelista"/>
        <w:numPr>
          <w:ilvl w:val="1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Nombre del Proyecto</w:t>
      </w:r>
    </w:p>
    <w:p w:rsidR="00B6752B" w:rsidRPr="00922FFE" w:rsidRDefault="00B6752B" w:rsidP="00B6752B">
      <w:pPr>
        <w:pStyle w:val="Prrafodelista"/>
        <w:numPr>
          <w:ilvl w:val="1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Marca Paragua</w:t>
      </w:r>
    </w:p>
    <w:p w:rsidR="00B6752B" w:rsidRPr="00922FFE" w:rsidRDefault="00B6752B" w:rsidP="00B6752B">
      <w:pPr>
        <w:pStyle w:val="Prrafodelista"/>
        <w:numPr>
          <w:ilvl w:val="1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Nombre del Gerente (Declarante)</w:t>
      </w:r>
    </w:p>
    <w:p w:rsidR="00B6752B" w:rsidRPr="00922FFE" w:rsidRDefault="00B6752B" w:rsidP="00B6752B">
      <w:pPr>
        <w:pStyle w:val="Prrafodelista"/>
        <w:numPr>
          <w:ilvl w:val="1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Mes / Año</w:t>
      </w:r>
      <w:r w:rsidR="008B54FF" w:rsidRPr="00922FFE">
        <w:rPr>
          <w:rFonts w:cs="Tahoma"/>
          <w:sz w:val="20"/>
          <w:szCs w:val="20"/>
        </w:rPr>
        <w:t xml:space="preserve"> de declaración</w:t>
      </w:r>
    </w:p>
    <w:p w:rsidR="00B6752B" w:rsidRPr="00922FFE" w:rsidRDefault="00B6752B" w:rsidP="00B6752B">
      <w:pPr>
        <w:pStyle w:val="Prrafodelista"/>
        <w:numPr>
          <w:ilvl w:val="1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Código / Rut del Cliente sin Dígito verificador</w:t>
      </w:r>
    </w:p>
    <w:p w:rsidR="00B6752B" w:rsidRPr="00922FFE" w:rsidRDefault="00B6752B" w:rsidP="00B6752B">
      <w:pPr>
        <w:pStyle w:val="Prrafodelista"/>
        <w:numPr>
          <w:ilvl w:val="1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Razón Social</w:t>
      </w:r>
    </w:p>
    <w:p w:rsidR="00B6752B" w:rsidRPr="00922FFE" w:rsidRDefault="00B6752B" w:rsidP="00B6752B">
      <w:pPr>
        <w:pStyle w:val="Prrafodelista"/>
        <w:numPr>
          <w:ilvl w:val="1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Moneda Declaración (UF / USD / Pesos)</w:t>
      </w:r>
    </w:p>
    <w:p w:rsidR="00B6752B" w:rsidRPr="00922FFE" w:rsidRDefault="00B6752B" w:rsidP="00B6752B">
      <w:pPr>
        <w:pStyle w:val="Prrafodelista"/>
        <w:numPr>
          <w:ilvl w:val="1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Monto en la moneda declarada</w:t>
      </w:r>
    </w:p>
    <w:p w:rsidR="00B6752B" w:rsidRPr="00922FFE" w:rsidRDefault="00B6752B" w:rsidP="00B6752B">
      <w:pPr>
        <w:pStyle w:val="Prrafodelista"/>
        <w:numPr>
          <w:ilvl w:val="1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Monto Equivalente en UF</w:t>
      </w:r>
      <w:r w:rsidR="000A224C" w:rsidRPr="00922FFE">
        <w:rPr>
          <w:rFonts w:cs="Tahoma"/>
          <w:sz w:val="20"/>
          <w:szCs w:val="20"/>
        </w:rPr>
        <w:t xml:space="preserve">, se utiliza la UF del </w:t>
      </w:r>
      <w:r w:rsidR="001D5CA7" w:rsidRPr="00922FFE">
        <w:rPr>
          <w:rFonts w:cs="Tahoma"/>
          <w:sz w:val="20"/>
          <w:szCs w:val="20"/>
        </w:rPr>
        <w:t>último día del mes en que se declara</w:t>
      </w:r>
      <w:r w:rsidR="000A224C" w:rsidRPr="00922FFE">
        <w:rPr>
          <w:rFonts w:cs="Tahoma"/>
          <w:sz w:val="20"/>
          <w:szCs w:val="20"/>
        </w:rPr>
        <w:t xml:space="preserve">, con fines estadísticos. </w:t>
      </w:r>
      <w:r w:rsidR="001D5CA7" w:rsidRPr="00922FFE">
        <w:rPr>
          <w:rFonts w:cs="Tahoma"/>
          <w:sz w:val="20"/>
          <w:szCs w:val="20"/>
        </w:rPr>
        <w:t>F</w:t>
      </w:r>
      <w:r w:rsidR="000A224C" w:rsidRPr="00922FFE">
        <w:rPr>
          <w:rFonts w:cs="Tahoma"/>
          <w:sz w:val="20"/>
          <w:szCs w:val="20"/>
        </w:rPr>
        <w:t xml:space="preserve">inalmente y normalmente se utiliza la UF </w:t>
      </w:r>
      <w:r w:rsidR="001D5CA7" w:rsidRPr="00922FFE">
        <w:rPr>
          <w:rFonts w:cs="Tahoma"/>
          <w:sz w:val="20"/>
          <w:szCs w:val="20"/>
        </w:rPr>
        <w:t>indicada,  salvo que el contrato, OC u otro documento</w:t>
      </w:r>
      <w:r w:rsidR="00FF396F" w:rsidRPr="00922FFE">
        <w:rPr>
          <w:rFonts w:cs="Tahoma"/>
          <w:sz w:val="20"/>
          <w:szCs w:val="20"/>
        </w:rPr>
        <w:t>,</w:t>
      </w:r>
      <w:r w:rsidR="001D5CA7" w:rsidRPr="00922FFE">
        <w:rPr>
          <w:rFonts w:cs="Tahoma"/>
          <w:sz w:val="20"/>
          <w:szCs w:val="20"/>
        </w:rPr>
        <w:t xml:space="preserve"> especifique </w:t>
      </w:r>
      <w:r w:rsidR="00FF396F" w:rsidRPr="00922FFE">
        <w:rPr>
          <w:rFonts w:cs="Tahoma"/>
          <w:sz w:val="20"/>
          <w:szCs w:val="20"/>
        </w:rPr>
        <w:t>una referencia distinta.</w:t>
      </w:r>
    </w:p>
    <w:p w:rsidR="000A224C" w:rsidRPr="00922FFE" w:rsidRDefault="000A224C" w:rsidP="00B6752B">
      <w:pPr>
        <w:pStyle w:val="Prrafodelista"/>
        <w:numPr>
          <w:ilvl w:val="1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 xml:space="preserve">En caso en que la declaración es en USD; se debe definir si existe una conversión ya acordada o en caso contrario se utiliza el T/C Observado del día de </w:t>
      </w:r>
      <w:proofErr w:type="spellStart"/>
      <w:r w:rsidR="00FF396F" w:rsidRPr="00922FFE">
        <w:rPr>
          <w:rFonts w:cs="Tahoma"/>
          <w:sz w:val="20"/>
          <w:szCs w:val="20"/>
        </w:rPr>
        <w:t>ladeclaración</w:t>
      </w:r>
      <w:proofErr w:type="spellEnd"/>
      <w:r w:rsidRPr="00922FFE">
        <w:rPr>
          <w:rFonts w:cs="Tahoma"/>
          <w:sz w:val="20"/>
          <w:szCs w:val="20"/>
        </w:rPr>
        <w:t>. Si ya está acordado el sistema debe permitir el ingreso de esta conversión acordada y utilizarla en la facturación.</w:t>
      </w:r>
    </w:p>
    <w:p w:rsidR="002C3568" w:rsidRPr="00922FFE" w:rsidRDefault="00B6752B" w:rsidP="00B6752B">
      <w:pPr>
        <w:pStyle w:val="Prrafodelista"/>
        <w:numPr>
          <w:ilvl w:val="1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Días Plazo para cobrar</w:t>
      </w:r>
      <w:r w:rsidR="002330A1" w:rsidRPr="00922FFE">
        <w:rPr>
          <w:rFonts w:cs="Tahoma"/>
          <w:sz w:val="20"/>
          <w:szCs w:val="20"/>
        </w:rPr>
        <w:t>, por defecto son 30 días</w:t>
      </w:r>
    </w:p>
    <w:p w:rsidR="00B6752B" w:rsidRPr="00922FFE" w:rsidRDefault="00B6752B" w:rsidP="00B6752B">
      <w:pPr>
        <w:pStyle w:val="Prrafodelista"/>
        <w:numPr>
          <w:ilvl w:val="1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Código del Producto</w:t>
      </w:r>
      <w:r w:rsidR="002330A1" w:rsidRPr="00922FFE">
        <w:rPr>
          <w:rFonts w:cs="Tahoma"/>
          <w:sz w:val="20"/>
          <w:szCs w:val="20"/>
        </w:rPr>
        <w:t>. Ver tabla definida</w:t>
      </w:r>
    </w:p>
    <w:p w:rsidR="002330A1" w:rsidRPr="00922FFE" w:rsidRDefault="002330A1" w:rsidP="002330A1">
      <w:pPr>
        <w:pStyle w:val="Prrafodelista"/>
        <w:numPr>
          <w:ilvl w:val="1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Nombre Del Producto. Ver tabla definida, estos productos se relacionan uno a uno con cuentas contables, en la centralización.</w:t>
      </w:r>
    </w:p>
    <w:p w:rsidR="001B28D9" w:rsidRPr="00922FFE" w:rsidRDefault="001B28D9" w:rsidP="00B6752B">
      <w:pPr>
        <w:pStyle w:val="Prrafodelista"/>
        <w:numPr>
          <w:ilvl w:val="1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Centro de Costo Interno Cliente (Opcional)</w:t>
      </w:r>
      <w:r w:rsidR="002330A1" w:rsidRPr="00922FFE">
        <w:rPr>
          <w:rFonts w:cs="Tahoma"/>
          <w:sz w:val="20"/>
          <w:szCs w:val="20"/>
        </w:rPr>
        <w:t>, que permita hacer seguimiento y tener la mirada desde el punto de vista del cliente.</w:t>
      </w:r>
    </w:p>
    <w:p w:rsidR="001B28D9" w:rsidRPr="00922FFE" w:rsidRDefault="001B28D9" w:rsidP="00B6752B">
      <w:pPr>
        <w:pStyle w:val="Prrafodelista"/>
        <w:numPr>
          <w:ilvl w:val="1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N° O/C (Opcional)</w:t>
      </w:r>
      <w:r w:rsidR="002330A1" w:rsidRPr="00922FFE">
        <w:rPr>
          <w:rFonts w:cs="Tahoma"/>
          <w:sz w:val="20"/>
          <w:szCs w:val="20"/>
        </w:rPr>
        <w:t>… Una O/C puede ser utilizada para una o más facturas</w:t>
      </w:r>
    </w:p>
    <w:p w:rsidR="002330A1" w:rsidRPr="00922FFE" w:rsidRDefault="002330A1" w:rsidP="00B6752B">
      <w:pPr>
        <w:pStyle w:val="Prrafodelista"/>
        <w:numPr>
          <w:ilvl w:val="1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Monto total O/C… que permita saber el monto original enviado y compararlo con el uso de estas.</w:t>
      </w:r>
    </w:p>
    <w:p w:rsidR="001B28D9" w:rsidRPr="00922FFE" w:rsidRDefault="001B28D9" w:rsidP="00B6752B">
      <w:pPr>
        <w:pStyle w:val="Prrafodelista"/>
        <w:numPr>
          <w:ilvl w:val="1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N° HES (Opcional)</w:t>
      </w:r>
    </w:p>
    <w:p w:rsidR="00B6752B" w:rsidRPr="00922FFE" w:rsidRDefault="00B6752B" w:rsidP="00B6752B">
      <w:pPr>
        <w:pStyle w:val="Prrafodelista"/>
        <w:numPr>
          <w:ilvl w:val="1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Glosa que se requiera poner en la factura</w:t>
      </w:r>
      <w:r w:rsidR="0032024C" w:rsidRPr="00922FFE">
        <w:rPr>
          <w:rFonts w:cs="Tahoma"/>
          <w:sz w:val="20"/>
          <w:szCs w:val="20"/>
        </w:rPr>
        <w:t xml:space="preserve">, esta glosa es aportada en el EEPP por parte del Gerente Operativo, si lo </w:t>
      </w:r>
      <w:r w:rsidR="00FF396F" w:rsidRPr="00922FFE">
        <w:rPr>
          <w:rFonts w:cs="Tahoma"/>
          <w:sz w:val="20"/>
          <w:szCs w:val="20"/>
        </w:rPr>
        <w:t xml:space="preserve">ingresa,  </w:t>
      </w:r>
      <w:r w:rsidR="0032024C" w:rsidRPr="00922FFE">
        <w:rPr>
          <w:rFonts w:cs="Tahoma"/>
          <w:sz w:val="20"/>
          <w:szCs w:val="20"/>
        </w:rPr>
        <w:t xml:space="preserve">es lo que debe </w:t>
      </w:r>
      <w:r w:rsidR="00FF396F" w:rsidRPr="00922FFE">
        <w:rPr>
          <w:rFonts w:cs="Tahoma"/>
          <w:sz w:val="20"/>
          <w:szCs w:val="20"/>
        </w:rPr>
        <w:t xml:space="preserve">indicar </w:t>
      </w:r>
      <w:r w:rsidR="0032024C" w:rsidRPr="00922FFE">
        <w:rPr>
          <w:rFonts w:cs="Tahoma"/>
          <w:sz w:val="20"/>
          <w:szCs w:val="20"/>
        </w:rPr>
        <w:t xml:space="preserve">la glosa de la factura, si no </w:t>
      </w:r>
      <w:r w:rsidR="00FF396F" w:rsidRPr="00922FFE">
        <w:rPr>
          <w:rFonts w:cs="Tahoma"/>
          <w:sz w:val="20"/>
          <w:szCs w:val="20"/>
        </w:rPr>
        <w:t xml:space="preserve">ingresa </w:t>
      </w:r>
      <w:r w:rsidR="0032024C" w:rsidRPr="00922FFE">
        <w:rPr>
          <w:rFonts w:cs="Tahoma"/>
          <w:sz w:val="20"/>
          <w:szCs w:val="20"/>
        </w:rPr>
        <w:t>por defecto se utiliza</w:t>
      </w:r>
      <w:r w:rsidR="00FF396F" w:rsidRPr="00922FFE">
        <w:rPr>
          <w:rFonts w:cs="Tahoma"/>
          <w:sz w:val="20"/>
          <w:szCs w:val="20"/>
        </w:rPr>
        <w:t>rá</w:t>
      </w:r>
      <w:r w:rsidR="0032024C" w:rsidRPr="00922FFE">
        <w:rPr>
          <w:rFonts w:cs="Tahoma"/>
          <w:sz w:val="20"/>
          <w:szCs w:val="20"/>
        </w:rPr>
        <w:t xml:space="preserve"> el nombre de producto N° 2 (ver tabla). Hay algunos clientes que tienen ciertas exigencias especiales de glosa, por ejemplo el caso de Inacap en que siempre pide en la glosa el mes año y sede de la asesoría que se está facturando.</w:t>
      </w:r>
    </w:p>
    <w:p w:rsidR="00B6752B" w:rsidRPr="00922FFE" w:rsidRDefault="00B6752B" w:rsidP="00B6752B">
      <w:pPr>
        <w:pStyle w:val="Prrafodelista"/>
        <w:numPr>
          <w:ilvl w:val="1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Observación</w:t>
      </w:r>
      <w:r w:rsidR="0032024C" w:rsidRPr="00922FFE">
        <w:rPr>
          <w:rFonts w:cs="Tahoma"/>
          <w:sz w:val="20"/>
          <w:szCs w:val="20"/>
        </w:rPr>
        <w:t xml:space="preserve">, </w:t>
      </w:r>
      <w:r w:rsidR="00A50183" w:rsidRPr="00922FFE">
        <w:rPr>
          <w:rFonts w:cs="Tahoma"/>
          <w:sz w:val="20"/>
          <w:szCs w:val="20"/>
        </w:rPr>
        <w:t xml:space="preserve">Incluir </w:t>
      </w:r>
      <w:r w:rsidR="0032024C" w:rsidRPr="00922FFE">
        <w:rPr>
          <w:rFonts w:cs="Tahoma"/>
          <w:sz w:val="20"/>
          <w:szCs w:val="20"/>
        </w:rPr>
        <w:t>cualquier dato que sea relevante con el fin de asegurar que el proceso de facturación se ejecute correctamente.</w:t>
      </w:r>
    </w:p>
    <w:p w:rsidR="00B6752B" w:rsidRPr="00922FFE" w:rsidRDefault="00B6752B" w:rsidP="00B6752B">
      <w:pPr>
        <w:pStyle w:val="Prrafodelista"/>
        <w:numPr>
          <w:ilvl w:val="1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Indicador de Aprobación del EEPP</w:t>
      </w:r>
      <w:r w:rsidR="0032024C" w:rsidRPr="00922FFE">
        <w:rPr>
          <w:rFonts w:cs="Tahoma"/>
          <w:sz w:val="20"/>
          <w:szCs w:val="20"/>
        </w:rPr>
        <w:t xml:space="preserve">, el Gerente envía el EEPP y el cliente debe dar el ok. Una vez recibida la aprobación por parte de cliente el </w:t>
      </w:r>
      <w:r w:rsidR="00A50183" w:rsidRPr="00922FFE">
        <w:rPr>
          <w:rFonts w:cs="Tahoma"/>
          <w:sz w:val="20"/>
          <w:szCs w:val="20"/>
        </w:rPr>
        <w:t xml:space="preserve">Gerente </w:t>
      </w:r>
      <w:r w:rsidR="0032024C" w:rsidRPr="00922FFE">
        <w:rPr>
          <w:rFonts w:cs="Tahoma"/>
          <w:sz w:val="20"/>
          <w:szCs w:val="20"/>
        </w:rPr>
        <w:t>debe subir el archivo adjunto o e-mail que respalde esta aprobación</w:t>
      </w:r>
      <w:r w:rsidR="00A50183" w:rsidRPr="00922FFE">
        <w:rPr>
          <w:rFonts w:cs="Tahoma"/>
          <w:sz w:val="20"/>
          <w:szCs w:val="20"/>
        </w:rPr>
        <w:t>,</w:t>
      </w:r>
      <w:r w:rsidR="0032024C" w:rsidRPr="00922FFE">
        <w:rPr>
          <w:rFonts w:cs="Tahoma"/>
          <w:sz w:val="20"/>
          <w:szCs w:val="20"/>
        </w:rPr>
        <w:t xml:space="preserve"> además debe dar una aprobación en el estatus de la declaración,  así el área de facturación mediante el informe o algún mensaje</w:t>
      </w:r>
      <w:r w:rsidR="00A50183" w:rsidRPr="00922FFE">
        <w:rPr>
          <w:rFonts w:cs="Tahoma"/>
          <w:sz w:val="20"/>
          <w:szCs w:val="20"/>
        </w:rPr>
        <w:t>,</w:t>
      </w:r>
      <w:r w:rsidR="0032024C" w:rsidRPr="00922FFE">
        <w:rPr>
          <w:rFonts w:cs="Tahoma"/>
          <w:sz w:val="20"/>
          <w:szCs w:val="20"/>
        </w:rPr>
        <w:t xml:space="preserve"> se debe enterar que ya está en estado de EEPP aprobado.  </w:t>
      </w:r>
    </w:p>
    <w:p w:rsidR="008747C3" w:rsidRPr="00922FFE" w:rsidRDefault="008747C3" w:rsidP="00B6752B">
      <w:pPr>
        <w:pStyle w:val="Prrafodelista"/>
        <w:numPr>
          <w:ilvl w:val="1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 xml:space="preserve">Una vez </w:t>
      </w:r>
      <w:r w:rsidR="00A50183" w:rsidRPr="00922FFE">
        <w:rPr>
          <w:rFonts w:cs="Tahoma"/>
          <w:sz w:val="20"/>
          <w:szCs w:val="20"/>
        </w:rPr>
        <w:t xml:space="preserve">que </w:t>
      </w:r>
      <w:r w:rsidRPr="00922FFE">
        <w:rPr>
          <w:rFonts w:cs="Tahoma"/>
          <w:sz w:val="20"/>
          <w:szCs w:val="20"/>
        </w:rPr>
        <w:t>el EEPP está aprobado, no necesariamente se puede facturar, hay clientes que solicitan otros pasos que se deben cumplir para emitir el DTE, como O/C, HES, entrega de F30, etc… Por tal motivo debe existir un cam</w:t>
      </w:r>
      <w:r w:rsidR="00A50183" w:rsidRPr="00922FFE">
        <w:rPr>
          <w:rFonts w:cs="Tahoma"/>
          <w:sz w:val="20"/>
          <w:szCs w:val="20"/>
        </w:rPr>
        <w:t>p</w:t>
      </w:r>
      <w:r w:rsidRPr="00922FFE">
        <w:rPr>
          <w:rFonts w:cs="Tahoma"/>
          <w:sz w:val="20"/>
          <w:szCs w:val="20"/>
        </w:rPr>
        <w:t>o sólo para el áre</w:t>
      </w:r>
      <w:r w:rsidR="00A50183" w:rsidRPr="00922FFE">
        <w:rPr>
          <w:rFonts w:cs="Tahoma"/>
          <w:sz w:val="20"/>
          <w:szCs w:val="20"/>
        </w:rPr>
        <w:t>a</w:t>
      </w:r>
      <w:r w:rsidRPr="00922FFE">
        <w:rPr>
          <w:rFonts w:cs="Tahoma"/>
          <w:sz w:val="20"/>
          <w:szCs w:val="20"/>
        </w:rPr>
        <w:t xml:space="preserve"> de facturación donde el analista de facturación pueda subir un comentario del estado en que está para facturar</w:t>
      </w:r>
      <w:r w:rsidR="00A50183" w:rsidRPr="00922FFE">
        <w:rPr>
          <w:rFonts w:cs="Tahoma"/>
          <w:sz w:val="20"/>
          <w:szCs w:val="20"/>
        </w:rPr>
        <w:t>.</w:t>
      </w:r>
      <w:r w:rsidRPr="00922FFE">
        <w:rPr>
          <w:rFonts w:cs="Tahoma"/>
          <w:sz w:val="20"/>
          <w:szCs w:val="20"/>
        </w:rPr>
        <w:t xml:space="preserve"> Por ejemplo</w:t>
      </w:r>
      <w:r w:rsidR="00A50183" w:rsidRPr="00922FFE">
        <w:rPr>
          <w:rFonts w:cs="Tahoma"/>
          <w:sz w:val="20"/>
          <w:szCs w:val="20"/>
        </w:rPr>
        <w:t>:”</w:t>
      </w:r>
      <w:r w:rsidRPr="00922FFE">
        <w:rPr>
          <w:rFonts w:cs="Tahoma"/>
          <w:sz w:val="20"/>
          <w:szCs w:val="20"/>
        </w:rPr>
        <w:t xml:space="preserve"> en espera de la O/C que debe </w:t>
      </w:r>
      <w:r w:rsidRPr="00922FFE">
        <w:rPr>
          <w:rFonts w:cs="Tahoma"/>
          <w:sz w:val="20"/>
          <w:szCs w:val="20"/>
        </w:rPr>
        <w:lastRenderedPageBreak/>
        <w:t xml:space="preserve">llegar el 4 de </w:t>
      </w:r>
      <w:proofErr w:type="spellStart"/>
      <w:r w:rsidRPr="00922FFE">
        <w:rPr>
          <w:rFonts w:cs="Tahoma"/>
          <w:sz w:val="20"/>
          <w:szCs w:val="20"/>
        </w:rPr>
        <w:t>abril</w:t>
      </w:r>
      <w:r w:rsidR="00A50183" w:rsidRPr="00922FFE">
        <w:rPr>
          <w:rFonts w:cs="Tahoma"/>
          <w:sz w:val="20"/>
          <w:szCs w:val="20"/>
        </w:rPr>
        <w:t>”</w:t>
      </w:r>
      <w:r w:rsidRPr="00922FFE">
        <w:rPr>
          <w:rFonts w:cs="Tahoma"/>
          <w:sz w:val="20"/>
          <w:szCs w:val="20"/>
        </w:rPr>
        <w:t>.</w:t>
      </w:r>
      <w:r w:rsidR="00A50183" w:rsidRPr="00922FFE">
        <w:rPr>
          <w:rFonts w:cs="Tahoma"/>
          <w:sz w:val="20"/>
          <w:szCs w:val="20"/>
        </w:rPr>
        <w:t>Además</w:t>
      </w:r>
      <w:proofErr w:type="spellEnd"/>
      <w:r w:rsidR="00A50183" w:rsidRPr="00922FFE">
        <w:rPr>
          <w:rFonts w:cs="Tahoma"/>
          <w:sz w:val="20"/>
          <w:szCs w:val="20"/>
        </w:rPr>
        <w:t xml:space="preserve"> </w:t>
      </w:r>
      <w:proofErr w:type="spellStart"/>
      <w:r w:rsidR="00A50183" w:rsidRPr="00922FFE">
        <w:rPr>
          <w:rFonts w:cs="Tahoma"/>
          <w:sz w:val="20"/>
          <w:szCs w:val="20"/>
        </w:rPr>
        <w:t>se</w:t>
      </w:r>
      <w:r w:rsidR="00841B71" w:rsidRPr="00922FFE">
        <w:rPr>
          <w:rFonts w:cs="Tahoma"/>
          <w:sz w:val="20"/>
          <w:szCs w:val="20"/>
        </w:rPr>
        <w:t>debe</w:t>
      </w:r>
      <w:r w:rsidR="00A50183" w:rsidRPr="00922FFE">
        <w:rPr>
          <w:rFonts w:cs="Tahoma"/>
          <w:sz w:val="20"/>
          <w:szCs w:val="20"/>
        </w:rPr>
        <w:t>emitir</w:t>
      </w:r>
      <w:proofErr w:type="spellEnd"/>
      <w:r w:rsidR="00A50183" w:rsidRPr="00922FFE">
        <w:rPr>
          <w:rFonts w:cs="Tahoma"/>
          <w:sz w:val="20"/>
          <w:szCs w:val="20"/>
        </w:rPr>
        <w:t xml:space="preserve"> </w:t>
      </w:r>
      <w:r w:rsidR="00841B71" w:rsidRPr="00922FFE">
        <w:rPr>
          <w:rFonts w:cs="Tahoma"/>
          <w:sz w:val="20"/>
          <w:szCs w:val="20"/>
        </w:rPr>
        <w:t xml:space="preserve">un reporte para que fácilmente el área </w:t>
      </w:r>
      <w:r w:rsidR="00793CBF" w:rsidRPr="00922FFE">
        <w:rPr>
          <w:rFonts w:cs="Tahoma"/>
          <w:sz w:val="20"/>
          <w:szCs w:val="20"/>
        </w:rPr>
        <w:t>de facturación sepa las tarea</w:t>
      </w:r>
      <w:r w:rsidR="00841B71" w:rsidRPr="00922FFE">
        <w:rPr>
          <w:rFonts w:cs="Tahoma"/>
          <w:sz w:val="20"/>
          <w:szCs w:val="20"/>
        </w:rPr>
        <w:t>s que tiene pendiente por realizar, idealmente que pueda poner fechas que levante alarmas</w:t>
      </w:r>
      <w:r w:rsidR="00A50183" w:rsidRPr="00922FFE">
        <w:rPr>
          <w:rFonts w:cs="Tahoma"/>
          <w:sz w:val="20"/>
          <w:szCs w:val="20"/>
        </w:rPr>
        <w:t>.</w:t>
      </w:r>
    </w:p>
    <w:p w:rsidR="00922FFE" w:rsidRPr="00922FFE" w:rsidRDefault="00922FFE" w:rsidP="00922FFE">
      <w:pPr>
        <w:pStyle w:val="Prrafodelista"/>
        <w:spacing w:after="0"/>
        <w:ind w:left="2160"/>
        <w:jc w:val="both"/>
        <w:rPr>
          <w:rFonts w:cs="Tahoma"/>
          <w:sz w:val="20"/>
          <w:szCs w:val="20"/>
        </w:rPr>
      </w:pPr>
    </w:p>
    <w:p w:rsidR="00793CBF" w:rsidRPr="00922FFE" w:rsidRDefault="00B306A4" w:rsidP="00556F40">
      <w:pPr>
        <w:pStyle w:val="Textocomentario"/>
        <w:rPr>
          <w:rFonts w:cs="Tahoma"/>
        </w:rPr>
      </w:pPr>
      <w:r w:rsidRPr="00922FFE">
        <w:rPr>
          <w:rFonts w:cs="Tahoma"/>
        </w:rPr>
        <w:t>Facturación</w:t>
      </w:r>
      <w:r w:rsidR="00A50183" w:rsidRPr="00922FFE">
        <w:rPr>
          <w:rFonts w:cs="Tahoma"/>
        </w:rPr>
        <w:t xml:space="preserve">: </w:t>
      </w:r>
      <w:r w:rsidR="00B82802" w:rsidRPr="00922FFE">
        <w:rPr>
          <w:rFonts w:cs="Tahoma"/>
        </w:rPr>
        <w:t xml:space="preserve">Para completar el </w:t>
      </w:r>
      <w:r w:rsidR="00793CBF" w:rsidRPr="00922FFE">
        <w:rPr>
          <w:rFonts w:cs="Tahoma"/>
        </w:rPr>
        <w:t xml:space="preserve"> informe este debe contener información de facturación si existe</w:t>
      </w:r>
      <w:r w:rsidR="00CC094F" w:rsidRPr="00922FFE">
        <w:rPr>
          <w:rFonts w:cs="Tahoma"/>
        </w:rPr>
        <w:t xml:space="preserve"> (Esto no es un campo, es un nuevo módulo que permita realizar el ingreso de la información faltante.Este módulo debe permitir ingresar la </w:t>
      </w:r>
      <w:proofErr w:type="spellStart"/>
      <w:r w:rsidR="00CC094F" w:rsidRPr="00922FFE">
        <w:rPr>
          <w:rFonts w:cs="Tahoma"/>
        </w:rPr>
        <w:t>oc</w:t>
      </w:r>
      <w:proofErr w:type="spellEnd"/>
      <w:r w:rsidR="00CC094F" w:rsidRPr="00922FFE">
        <w:rPr>
          <w:rFonts w:cs="Tahoma"/>
        </w:rPr>
        <w:t xml:space="preserve">, </w:t>
      </w:r>
      <w:proofErr w:type="spellStart"/>
      <w:r w:rsidR="00CC094F" w:rsidRPr="00922FFE">
        <w:rPr>
          <w:rFonts w:cs="Tahoma"/>
        </w:rPr>
        <w:t>hes</w:t>
      </w:r>
      <w:proofErr w:type="spellEnd"/>
      <w:r w:rsidR="00CC094F" w:rsidRPr="00922FFE">
        <w:rPr>
          <w:rFonts w:cs="Tahoma"/>
        </w:rPr>
        <w:t>, f30, debe validar que estén ingresado (en la info</w:t>
      </w:r>
      <w:r w:rsidR="00922FFE" w:rsidRPr="00922FFE">
        <w:rPr>
          <w:rFonts w:cs="Tahoma"/>
        </w:rPr>
        <w:t>rmación del G</w:t>
      </w:r>
      <w:r w:rsidR="00CC094F" w:rsidRPr="00922FFE">
        <w:rPr>
          <w:rFonts w:cs="Tahoma"/>
        </w:rPr>
        <w:t>erente debe preguntar si lo solicita, en el módulo del profesional de facturación debe solicitarlo) si se encuentra la información ahí debe permitir consolidar y luego facturar</w:t>
      </w:r>
      <w:r w:rsidR="00922FFE" w:rsidRPr="00922FFE">
        <w:rPr>
          <w:rFonts w:cs="Tahoma"/>
        </w:rPr>
        <w:t>.</w:t>
      </w:r>
    </w:p>
    <w:p w:rsidR="00311DE3" w:rsidRPr="00922FFE" w:rsidRDefault="00311DE3" w:rsidP="00311DE3">
      <w:pPr>
        <w:pStyle w:val="Prrafodelista"/>
        <w:numPr>
          <w:ilvl w:val="2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N° de Nota de Venta</w:t>
      </w:r>
    </w:p>
    <w:p w:rsidR="00311DE3" w:rsidRPr="00922FFE" w:rsidRDefault="00311DE3" w:rsidP="00311DE3">
      <w:pPr>
        <w:pStyle w:val="Prrafodelista"/>
        <w:numPr>
          <w:ilvl w:val="2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 xml:space="preserve"> Monto UF Nota de Venta</w:t>
      </w:r>
    </w:p>
    <w:p w:rsidR="00311DE3" w:rsidRPr="00922FFE" w:rsidRDefault="00311DE3" w:rsidP="00311DE3">
      <w:pPr>
        <w:pStyle w:val="Prrafodelista"/>
        <w:numPr>
          <w:ilvl w:val="2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 xml:space="preserve"> Mes Año Nota de Venta</w:t>
      </w:r>
    </w:p>
    <w:p w:rsidR="00311DE3" w:rsidRPr="00922FFE" w:rsidRDefault="00311DE3" w:rsidP="00311DE3">
      <w:pPr>
        <w:pStyle w:val="Prrafodelista"/>
        <w:numPr>
          <w:ilvl w:val="2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N° de la Factura</w:t>
      </w:r>
    </w:p>
    <w:p w:rsidR="00311DE3" w:rsidRPr="00922FFE" w:rsidRDefault="00311DE3" w:rsidP="00311DE3">
      <w:pPr>
        <w:pStyle w:val="Prrafodelista"/>
        <w:numPr>
          <w:ilvl w:val="2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Monto en UF de la Factura</w:t>
      </w:r>
    </w:p>
    <w:p w:rsidR="00311DE3" w:rsidRPr="00922FFE" w:rsidRDefault="00311DE3" w:rsidP="00311DE3">
      <w:pPr>
        <w:pStyle w:val="Prrafodelista"/>
        <w:numPr>
          <w:ilvl w:val="2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Mes y año de la factura</w:t>
      </w:r>
    </w:p>
    <w:p w:rsidR="00922FFE" w:rsidRPr="00922FFE" w:rsidRDefault="00922FFE" w:rsidP="00922FFE">
      <w:pPr>
        <w:pStyle w:val="Prrafodelista"/>
        <w:spacing w:after="0"/>
        <w:ind w:left="2880"/>
        <w:jc w:val="both"/>
        <w:rPr>
          <w:rFonts w:cs="Tahoma"/>
          <w:sz w:val="20"/>
          <w:szCs w:val="20"/>
        </w:rPr>
      </w:pPr>
    </w:p>
    <w:p w:rsidR="00B306A4" w:rsidRPr="00922FFE" w:rsidRDefault="00B306A4" w:rsidP="00CC094F">
      <w:pPr>
        <w:pStyle w:val="Prrafodelista"/>
        <w:numPr>
          <w:ilvl w:val="0"/>
          <w:numId w:val="20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 xml:space="preserve">Combo, el </w:t>
      </w:r>
      <w:commentRangeStart w:id="52"/>
      <w:r w:rsidRPr="00922FFE">
        <w:rPr>
          <w:rFonts w:cs="Tahoma"/>
          <w:sz w:val="20"/>
          <w:szCs w:val="20"/>
        </w:rPr>
        <w:t>reporte debe indicar</w:t>
      </w:r>
      <w:r w:rsidR="00B82802" w:rsidRPr="00922FFE">
        <w:rPr>
          <w:rFonts w:cs="Tahoma"/>
          <w:sz w:val="20"/>
          <w:szCs w:val="20"/>
        </w:rPr>
        <w:t>:</w:t>
      </w:r>
    </w:p>
    <w:p w:rsidR="00B306A4" w:rsidRPr="00922FFE" w:rsidRDefault="00B306A4" w:rsidP="00B306A4">
      <w:pPr>
        <w:pStyle w:val="Prrafodelista"/>
        <w:numPr>
          <w:ilvl w:val="2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Si se ha solicitado un combo (Si o No)</w:t>
      </w:r>
      <w:r w:rsidR="00E43398" w:rsidRPr="00922FFE">
        <w:rPr>
          <w:rFonts w:cs="Tahoma"/>
          <w:sz w:val="20"/>
          <w:szCs w:val="20"/>
        </w:rPr>
        <w:t xml:space="preserve">… Esto puede tener distintas fuentes, pero debe ser aprobado por el Gerente </w:t>
      </w:r>
      <w:commentRangeEnd w:id="52"/>
      <w:r w:rsidR="000762F2">
        <w:rPr>
          <w:rStyle w:val="Refdecomentario"/>
        </w:rPr>
        <w:commentReference w:id="52"/>
      </w:r>
      <w:r w:rsidR="00922FFE" w:rsidRPr="00922FFE">
        <w:rPr>
          <w:rFonts w:cs="Tahoma"/>
          <w:sz w:val="20"/>
          <w:szCs w:val="20"/>
        </w:rPr>
        <w:t>Divisional</w:t>
      </w:r>
    </w:p>
    <w:p w:rsidR="00B306A4" w:rsidRPr="00922FFE" w:rsidRDefault="00B306A4" w:rsidP="00B306A4">
      <w:pPr>
        <w:pStyle w:val="Prrafodelista"/>
        <w:numPr>
          <w:ilvl w:val="2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Si es si, indicar el monto</w:t>
      </w:r>
    </w:p>
    <w:p w:rsidR="00B306A4" w:rsidRPr="00922FFE" w:rsidRDefault="00B306A4" w:rsidP="00B306A4">
      <w:pPr>
        <w:pStyle w:val="Prrafodelista"/>
        <w:numPr>
          <w:ilvl w:val="2"/>
          <w:numId w:val="8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Indicar si se ha contabilizado el combo.</w:t>
      </w:r>
    </w:p>
    <w:p w:rsidR="00B306A4" w:rsidRPr="00922FFE" w:rsidRDefault="00B306A4" w:rsidP="00CC094F">
      <w:pPr>
        <w:pStyle w:val="Prrafodelista"/>
        <w:numPr>
          <w:ilvl w:val="0"/>
          <w:numId w:val="20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Finalmente el reporte debe indicar el saldo por facturar entre lo declarado para el proyecto, lo facturado (rebajado) y lo pendiente por facturar.</w:t>
      </w:r>
    </w:p>
    <w:p w:rsidR="00B6752B" w:rsidRPr="00922FFE" w:rsidRDefault="00B6752B" w:rsidP="00B6752B">
      <w:pPr>
        <w:spacing w:after="0"/>
        <w:jc w:val="both"/>
        <w:rPr>
          <w:rFonts w:cs="Tahoma"/>
          <w:sz w:val="20"/>
          <w:szCs w:val="20"/>
        </w:rPr>
      </w:pPr>
    </w:p>
    <w:p w:rsidR="00B6752B" w:rsidRPr="00922FFE" w:rsidRDefault="00B6752B" w:rsidP="00B6752B">
      <w:p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 xml:space="preserve">Una vez que se </w:t>
      </w:r>
      <w:r w:rsidR="00922FFE" w:rsidRPr="00922FFE">
        <w:rPr>
          <w:rFonts w:cs="Tahoma"/>
          <w:sz w:val="20"/>
          <w:szCs w:val="20"/>
        </w:rPr>
        <w:t>reciba la aprobación del EEPP, e</w:t>
      </w:r>
      <w:r w:rsidRPr="00922FFE">
        <w:rPr>
          <w:rFonts w:cs="Tahoma"/>
          <w:sz w:val="20"/>
          <w:szCs w:val="20"/>
        </w:rPr>
        <w:t xml:space="preserve">l Gerente </w:t>
      </w:r>
      <w:r w:rsidR="00922FFE" w:rsidRPr="00922FFE">
        <w:rPr>
          <w:rFonts w:cs="Tahoma"/>
          <w:sz w:val="20"/>
          <w:szCs w:val="20"/>
        </w:rPr>
        <w:t>de Área</w:t>
      </w:r>
      <w:r w:rsidRPr="00922FFE">
        <w:rPr>
          <w:rFonts w:cs="Tahoma"/>
          <w:sz w:val="20"/>
          <w:szCs w:val="20"/>
        </w:rPr>
        <w:t xml:space="preserve"> debe:</w:t>
      </w:r>
    </w:p>
    <w:p w:rsidR="002613A9" w:rsidRPr="00922FFE" w:rsidRDefault="002613A9" w:rsidP="00B6752B">
      <w:pPr>
        <w:spacing w:after="0"/>
        <w:jc w:val="both"/>
        <w:rPr>
          <w:rFonts w:cs="Tahoma"/>
          <w:sz w:val="20"/>
          <w:szCs w:val="20"/>
        </w:rPr>
      </w:pPr>
    </w:p>
    <w:p w:rsidR="00B6752B" w:rsidRPr="00922FFE" w:rsidRDefault="00B6752B" w:rsidP="00B6752B">
      <w:pPr>
        <w:pStyle w:val="Prrafodelista"/>
        <w:numPr>
          <w:ilvl w:val="0"/>
          <w:numId w:val="9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Subir el respaldo de la aprobación, adjuntando el correo o archivo.</w:t>
      </w:r>
    </w:p>
    <w:p w:rsidR="00B6752B" w:rsidRPr="00922FFE" w:rsidRDefault="00B6752B" w:rsidP="00B6752B">
      <w:pPr>
        <w:pStyle w:val="Prrafodelista"/>
        <w:numPr>
          <w:ilvl w:val="0"/>
          <w:numId w:val="9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En el sistema WEB indicar que el EEPP se encuentra en estado aprobado.</w:t>
      </w:r>
      <w:ins w:id="53" w:author="Juan Carlos Del Rio" w:date="2019-04-16T12:43:00Z">
        <w:r w:rsidR="000762F2">
          <w:rPr>
            <w:rFonts w:cs="Tahoma"/>
            <w:sz w:val="20"/>
            <w:szCs w:val="20"/>
          </w:rPr>
          <w:t xml:space="preserve"> Esto puede ser automático al subir el documento anterior.</w:t>
        </w:r>
      </w:ins>
    </w:p>
    <w:p w:rsidR="00B6752B" w:rsidRPr="00922FFE" w:rsidRDefault="00B6752B" w:rsidP="00B6752B">
      <w:pPr>
        <w:pStyle w:val="Prrafodelista"/>
        <w:spacing w:after="0"/>
        <w:jc w:val="both"/>
        <w:rPr>
          <w:rFonts w:cs="Tahoma"/>
          <w:sz w:val="20"/>
          <w:szCs w:val="20"/>
        </w:rPr>
      </w:pPr>
    </w:p>
    <w:p w:rsidR="00B6752B" w:rsidRPr="00922FFE" w:rsidRDefault="004D0DBA" w:rsidP="004D0DBA">
      <w:p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 xml:space="preserve">Aspecto importante: Sólo podrá realizar modificaciones a lo declarado el Gerente </w:t>
      </w:r>
      <w:r w:rsidR="00922FFE" w:rsidRPr="00922FFE">
        <w:rPr>
          <w:rFonts w:cs="Tahoma"/>
          <w:sz w:val="20"/>
          <w:szCs w:val="20"/>
        </w:rPr>
        <w:t>de Área o Divisional</w:t>
      </w:r>
      <w:r w:rsidRPr="00922FFE">
        <w:rPr>
          <w:rFonts w:cs="Tahoma"/>
          <w:sz w:val="20"/>
          <w:szCs w:val="20"/>
        </w:rPr>
        <w:t xml:space="preserve"> o su jefe directo. Y bajo ninguna circunstancia el Área de Administración o facturación podrá hacer modificaciones</w:t>
      </w:r>
      <w:r w:rsidR="00922FFE" w:rsidRPr="00922FFE">
        <w:rPr>
          <w:rFonts w:cs="Tahoma"/>
          <w:sz w:val="20"/>
          <w:szCs w:val="20"/>
        </w:rPr>
        <w:t xml:space="preserve"> a los EEPP.</w:t>
      </w:r>
    </w:p>
    <w:p w:rsidR="00C8053C" w:rsidRPr="00922FFE" w:rsidRDefault="00C8053C" w:rsidP="004D0DBA">
      <w:pPr>
        <w:spacing w:after="0"/>
        <w:jc w:val="both"/>
        <w:rPr>
          <w:rFonts w:cs="Tahoma"/>
          <w:sz w:val="20"/>
          <w:szCs w:val="20"/>
        </w:rPr>
      </w:pPr>
    </w:p>
    <w:p w:rsidR="004D0DBA" w:rsidRPr="00922FFE" w:rsidRDefault="002613A9" w:rsidP="004D0DBA">
      <w:p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 xml:space="preserve">En caso de </w:t>
      </w:r>
      <w:r w:rsidR="004D0DBA" w:rsidRPr="00922FFE">
        <w:rPr>
          <w:rFonts w:cs="Tahoma"/>
          <w:sz w:val="20"/>
          <w:szCs w:val="20"/>
        </w:rPr>
        <w:t>modificaciones,</w:t>
      </w:r>
      <w:r w:rsidRPr="00922FFE">
        <w:rPr>
          <w:rFonts w:cs="Tahoma"/>
          <w:sz w:val="20"/>
          <w:szCs w:val="20"/>
        </w:rPr>
        <w:t xml:space="preserve"> estas se deben subir a la plataforma modificando lo declarado y </w:t>
      </w:r>
      <w:r w:rsidR="004D0DBA" w:rsidRPr="00922FFE">
        <w:rPr>
          <w:rFonts w:cs="Tahoma"/>
          <w:sz w:val="20"/>
          <w:szCs w:val="20"/>
        </w:rPr>
        <w:t xml:space="preserve"> deberá enviar mail de avisos al jefe Directo y al área de Facturación. Se deberá </w:t>
      </w:r>
      <w:r w:rsidR="009F1236" w:rsidRPr="00922FFE">
        <w:rPr>
          <w:rFonts w:cs="Tahoma"/>
          <w:sz w:val="20"/>
          <w:szCs w:val="20"/>
        </w:rPr>
        <w:t xml:space="preserve">revisar </w:t>
      </w:r>
      <w:r w:rsidR="004D0DBA" w:rsidRPr="00922FFE">
        <w:rPr>
          <w:rFonts w:cs="Tahoma"/>
          <w:sz w:val="20"/>
          <w:szCs w:val="20"/>
        </w:rPr>
        <w:t>qué pasa cuando ya se encuentra facturado y requiera Nota de crédito:</w:t>
      </w:r>
    </w:p>
    <w:p w:rsidR="004D0DBA" w:rsidRPr="00922FFE" w:rsidRDefault="004D0DBA" w:rsidP="004D0DBA">
      <w:pPr>
        <w:pStyle w:val="Prrafodelista"/>
        <w:numPr>
          <w:ilvl w:val="0"/>
          <w:numId w:val="10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Mes / Año</w:t>
      </w:r>
    </w:p>
    <w:p w:rsidR="004D0DBA" w:rsidRPr="00922FFE" w:rsidRDefault="004D0DBA" w:rsidP="004D0DBA">
      <w:pPr>
        <w:pStyle w:val="Prrafodelista"/>
        <w:numPr>
          <w:ilvl w:val="0"/>
          <w:numId w:val="10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 xml:space="preserve">Gerente </w:t>
      </w:r>
    </w:p>
    <w:p w:rsidR="004D0DBA" w:rsidRPr="00922FFE" w:rsidRDefault="004D0DBA" w:rsidP="004D0DBA">
      <w:pPr>
        <w:pStyle w:val="Prrafodelista"/>
        <w:numPr>
          <w:ilvl w:val="0"/>
          <w:numId w:val="10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Nombre del Proyecto</w:t>
      </w:r>
    </w:p>
    <w:p w:rsidR="004D0DBA" w:rsidRPr="00922FFE" w:rsidRDefault="004D0DBA" w:rsidP="004D0DBA">
      <w:pPr>
        <w:pStyle w:val="Prrafodelista"/>
        <w:numPr>
          <w:ilvl w:val="0"/>
          <w:numId w:val="10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Código Proyecto</w:t>
      </w:r>
    </w:p>
    <w:p w:rsidR="004D0DBA" w:rsidRPr="00922FFE" w:rsidRDefault="004D0DBA" w:rsidP="004D0DBA">
      <w:pPr>
        <w:pStyle w:val="Prrafodelista"/>
        <w:numPr>
          <w:ilvl w:val="0"/>
          <w:numId w:val="10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N° Factura</w:t>
      </w:r>
    </w:p>
    <w:p w:rsidR="004D0DBA" w:rsidRPr="00922FFE" w:rsidRDefault="004D0DBA" w:rsidP="004D0DBA">
      <w:pPr>
        <w:pStyle w:val="Prrafodelista"/>
        <w:numPr>
          <w:ilvl w:val="0"/>
          <w:numId w:val="10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 xml:space="preserve">Descripción </w:t>
      </w:r>
      <w:r w:rsidR="00971060" w:rsidRPr="00922FFE">
        <w:rPr>
          <w:rFonts w:cs="Tahoma"/>
          <w:sz w:val="20"/>
          <w:szCs w:val="20"/>
        </w:rPr>
        <w:t>lo requerido.</w:t>
      </w:r>
    </w:p>
    <w:p w:rsidR="002613A9" w:rsidRPr="00922FFE" w:rsidRDefault="002613A9" w:rsidP="004D0DBA">
      <w:pPr>
        <w:pStyle w:val="Prrafodelista"/>
        <w:numPr>
          <w:ilvl w:val="0"/>
          <w:numId w:val="10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Observación, explicar el motivo del cambio solicitado.</w:t>
      </w:r>
    </w:p>
    <w:p w:rsidR="001B28D9" w:rsidRPr="00922FFE" w:rsidRDefault="001B28D9" w:rsidP="001B28D9">
      <w:pPr>
        <w:spacing w:after="0"/>
        <w:jc w:val="both"/>
        <w:rPr>
          <w:rFonts w:cs="Tahoma"/>
          <w:sz w:val="20"/>
          <w:szCs w:val="20"/>
        </w:rPr>
      </w:pPr>
    </w:p>
    <w:p w:rsidR="00263F40" w:rsidRPr="00922FFE" w:rsidRDefault="00263F40" w:rsidP="001B28D9">
      <w:p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lastRenderedPageBreak/>
        <w:t>Nota: En cado de notas de crédito y re facturaciones hay dos elementos importantes que deben ser considerados. Para las estadísticas:</w:t>
      </w:r>
    </w:p>
    <w:p w:rsidR="00263F40" w:rsidRPr="00922FFE" w:rsidRDefault="009F1236" w:rsidP="00263F40">
      <w:pPr>
        <w:pStyle w:val="Prrafodelista"/>
        <w:numPr>
          <w:ilvl w:val="0"/>
          <w:numId w:val="12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 xml:space="preserve">Mantener </w:t>
      </w:r>
      <w:r w:rsidR="00263F40" w:rsidRPr="00922FFE">
        <w:rPr>
          <w:rFonts w:cs="Tahoma"/>
          <w:sz w:val="20"/>
          <w:szCs w:val="20"/>
        </w:rPr>
        <w:t xml:space="preserve">la trazabilidad </w:t>
      </w:r>
      <w:r w:rsidR="00E43398" w:rsidRPr="00922FFE">
        <w:rPr>
          <w:rFonts w:cs="Tahoma"/>
          <w:sz w:val="20"/>
          <w:szCs w:val="20"/>
        </w:rPr>
        <w:t>con el EEPP</w:t>
      </w:r>
      <w:r w:rsidR="0008398B" w:rsidRPr="00922FFE">
        <w:rPr>
          <w:rFonts w:cs="Tahoma"/>
          <w:sz w:val="20"/>
          <w:szCs w:val="20"/>
        </w:rPr>
        <w:t xml:space="preserve">, </w:t>
      </w:r>
      <w:r w:rsidR="00263F40" w:rsidRPr="00922FFE">
        <w:rPr>
          <w:rFonts w:cs="Tahoma"/>
          <w:sz w:val="20"/>
          <w:szCs w:val="20"/>
        </w:rPr>
        <w:t>factura original, nota o notas de crédito y re facturación o re facturaciones.</w:t>
      </w:r>
    </w:p>
    <w:p w:rsidR="00263F40" w:rsidRPr="00922FFE" w:rsidRDefault="00AA7DA2" w:rsidP="00263F40">
      <w:pPr>
        <w:pStyle w:val="Prrafodelista"/>
        <w:numPr>
          <w:ilvl w:val="0"/>
          <w:numId w:val="12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Para las estadísticas</w:t>
      </w:r>
      <w:r w:rsidR="009F1236" w:rsidRPr="00922FFE">
        <w:rPr>
          <w:rFonts w:cs="Tahoma"/>
          <w:sz w:val="20"/>
          <w:szCs w:val="20"/>
        </w:rPr>
        <w:t>,</w:t>
      </w:r>
      <w:r w:rsidRPr="00922FFE">
        <w:rPr>
          <w:rFonts w:cs="Tahoma"/>
          <w:sz w:val="20"/>
          <w:szCs w:val="20"/>
        </w:rPr>
        <w:t xml:space="preserve"> las notas de crédito y refacturaciones </w:t>
      </w:r>
      <w:r w:rsidR="0008398B" w:rsidRPr="00922FFE">
        <w:rPr>
          <w:rFonts w:cs="Tahoma"/>
          <w:sz w:val="20"/>
          <w:szCs w:val="20"/>
        </w:rPr>
        <w:t>no deben afectar</w:t>
      </w:r>
      <w:r w:rsidRPr="00922FFE">
        <w:rPr>
          <w:rFonts w:cs="Tahoma"/>
          <w:sz w:val="20"/>
          <w:szCs w:val="20"/>
        </w:rPr>
        <w:t xml:space="preserve"> el mes en que se declar</w:t>
      </w:r>
      <w:r w:rsidR="0008398B" w:rsidRPr="00922FFE">
        <w:rPr>
          <w:rFonts w:cs="Tahoma"/>
          <w:sz w:val="20"/>
          <w:szCs w:val="20"/>
        </w:rPr>
        <w:t>ó.</w:t>
      </w:r>
    </w:p>
    <w:p w:rsidR="00263F40" w:rsidRPr="00922FFE" w:rsidRDefault="00263F40" w:rsidP="00263F40">
      <w:pPr>
        <w:spacing w:after="0"/>
        <w:jc w:val="both"/>
        <w:rPr>
          <w:rFonts w:cs="Tahoma"/>
          <w:sz w:val="20"/>
          <w:szCs w:val="20"/>
        </w:rPr>
      </w:pPr>
    </w:p>
    <w:p w:rsidR="00263F40" w:rsidRPr="00922FFE" w:rsidRDefault="00263F40" w:rsidP="00263F40">
      <w:pPr>
        <w:spacing w:after="0"/>
        <w:jc w:val="both"/>
        <w:rPr>
          <w:rFonts w:cs="Tahoma"/>
          <w:sz w:val="20"/>
          <w:szCs w:val="20"/>
        </w:rPr>
      </w:pPr>
    </w:p>
    <w:p w:rsidR="001B28D9" w:rsidRPr="00922FFE" w:rsidRDefault="001B28D9" w:rsidP="001B28D9">
      <w:pPr>
        <w:pStyle w:val="Prrafodelista"/>
        <w:numPr>
          <w:ilvl w:val="0"/>
          <w:numId w:val="1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O/C y HES</w:t>
      </w:r>
    </w:p>
    <w:p w:rsidR="001B28D9" w:rsidRPr="00922FFE" w:rsidRDefault="001B28D9" w:rsidP="001B28D9">
      <w:pPr>
        <w:spacing w:after="0"/>
        <w:ind w:left="360"/>
        <w:jc w:val="both"/>
        <w:rPr>
          <w:rFonts w:cs="Tahoma"/>
          <w:sz w:val="20"/>
          <w:szCs w:val="20"/>
        </w:rPr>
      </w:pPr>
    </w:p>
    <w:p w:rsidR="001A5B5C" w:rsidRDefault="001B28D9" w:rsidP="001A5B5C">
      <w:pPr>
        <w:spacing w:after="0"/>
        <w:ind w:left="360"/>
        <w:jc w:val="both"/>
        <w:rPr>
          <w:ins w:id="54" w:author="Juan Carlos Del Rio" w:date="2019-04-16T12:45:00Z"/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 xml:space="preserve">Una vez que el EEPP se encuentra </w:t>
      </w:r>
      <w:r w:rsidR="009F1236" w:rsidRPr="00922FFE">
        <w:rPr>
          <w:rFonts w:cs="Tahoma"/>
          <w:sz w:val="20"/>
          <w:szCs w:val="20"/>
        </w:rPr>
        <w:t xml:space="preserve">aprobado </w:t>
      </w:r>
      <w:r w:rsidR="00922FFE" w:rsidRPr="00922FFE">
        <w:rPr>
          <w:rFonts w:cs="Tahoma"/>
          <w:sz w:val="20"/>
          <w:szCs w:val="20"/>
        </w:rPr>
        <w:t>por el cliente, el Área de F</w:t>
      </w:r>
      <w:r w:rsidRPr="00922FFE">
        <w:rPr>
          <w:rFonts w:cs="Tahoma"/>
          <w:sz w:val="20"/>
          <w:szCs w:val="20"/>
        </w:rPr>
        <w:t>acturación se encargará</w:t>
      </w:r>
      <w:r w:rsidR="00C8053C" w:rsidRPr="00922FFE">
        <w:rPr>
          <w:rFonts w:cs="Tahoma"/>
          <w:sz w:val="20"/>
          <w:szCs w:val="20"/>
        </w:rPr>
        <w:t xml:space="preserve">, </w:t>
      </w:r>
      <w:r w:rsidR="009F1236" w:rsidRPr="00922FFE">
        <w:rPr>
          <w:rFonts w:cs="Tahoma"/>
          <w:sz w:val="20"/>
          <w:szCs w:val="20"/>
        </w:rPr>
        <w:t xml:space="preserve">de </w:t>
      </w:r>
      <w:r w:rsidR="00C8053C" w:rsidRPr="00922FFE">
        <w:rPr>
          <w:rFonts w:cs="Tahoma"/>
          <w:sz w:val="20"/>
          <w:szCs w:val="20"/>
        </w:rPr>
        <w:t>solicitar</w:t>
      </w:r>
      <w:r w:rsidRPr="00922FFE">
        <w:rPr>
          <w:rFonts w:cs="Tahoma"/>
          <w:sz w:val="20"/>
          <w:szCs w:val="20"/>
        </w:rPr>
        <w:t xml:space="preserve"> las O/C, </w:t>
      </w:r>
      <w:proofErr w:type="gramStart"/>
      <w:r w:rsidRPr="00922FFE">
        <w:rPr>
          <w:rFonts w:cs="Tahoma"/>
          <w:sz w:val="20"/>
          <w:szCs w:val="20"/>
        </w:rPr>
        <w:t xml:space="preserve">HES </w:t>
      </w:r>
      <w:r w:rsidR="009F1236" w:rsidRPr="00922FFE">
        <w:rPr>
          <w:rFonts w:cs="Tahoma"/>
          <w:sz w:val="20"/>
          <w:szCs w:val="20"/>
        </w:rPr>
        <w:t>,</w:t>
      </w:r>
      <w:r w:rsidRPr="00922FFE">
        <w:rPr>
          <w:rFonts w:cs="Tahoma"/>
          <w:sz w:val="20"/>
          <w:szCs w:val="20"/>
        </w:rPr>
        <w:t>otra</w:t>
      </w:r>
      <w:proofErr w:type="gramEnd"/>
      <w:r w:rsidRPr="00922FFE">
        <w:rPr>
          <w:rFonts w:cs="Tahoma"/>
          <w:sz w:val="20"/>
          <w:szCs w:val="20"/>
        </w:rPr>
        <w:t xml:space="preserve"> información </w:t>
      </w:r>
      <w:r w:rsidR="009F1236" w:rsidRPr="00922FFE">
        <w:rPr>
          <w:rFonts w:cs="Tahoma"/>
          <w:sz w:val="20"/>
          <w:szCs w:val="20"/>
        </w:rPr>
        <w:t xml:space="preserve">y/ola </w:t>
      </w:r>
      <w:r w:rsidRPr="00922FFE">
        <w:rPr>
          <w:rFonts w:cs="Tahoma"/>
          <w:sz w:val="20"/>
          <w:szCs w:val="20"/>
        </w:rPr>
        <w:t>aprobación final que se requiera para facturar</w:t>
      </w:r>
      <w:r w:rsidR="009F1236" w:rsidRPr="00922FFE">
        <w:rPr>
          <w:rFonts w:cs="Tahoma"/>
          <w:sz w:val="20"/>
          <w:szCs w:val="20"/>
        </w:rPr>
        <w:t xml:space="preserve">, cuando lo </w:t>
      </w:r>
      <w:r w:rsidR="00922FFE" w:rsidRPr="00922FFE">
        <w:rPr>
          <w:rFonts w:cs="Tahoma"/>
          <w:sz w:val="20"/>
          <w:szCs w:val="20"/>
        </w:rPr>
        <w:t>exija</w:t>
      </w:r>
      <w:r w:rsidR="009F1236" w:rsidRPr="00922FFE">
        <w:rPr>
          <w:rFonts w:cs="Tahoma"/>
          <w:sz w:val="20"/>
          <w:szCs w:val="20"/>
        </w:rPr>
        <w:t xml:space="preserve"> el proceso interno del cliente</w:t>
      </w:r>
      <w:r w:rsidRPr="00922FFE">
        <w:rPr>
          <w:rFonts w:cs="Tahoma"/>
          <w:sz w:val="20"/>
          <w:szCs w:val="20"/>
        </w:rPr>
        <w:t xml:space="preserve">. Una vez </w:t>
      </w:r>
      <w:r w:rsidR="002346ED" w:rsidRPr="00922FFE">
        <w:rPr>
          <w:rFonts w:cs="Tahoma"/>
          <w:sz w:val="20"/>
          <w:szCs w:val="20"/>
        </w:rPr>
        <w:t xml:space="preserve">que </w:t>
      </w:r>
      <w:r w:rsidRPr="00922FFE">
        <w:rPr>
          <w:rFonts w:cs="Tahoma"/>
          <w:sz w:val="20"/>
          <w:szCs w:val="20"/>
        </w:rPr>
        <w:t>se obtenga</w:t>
      </w:r>
      <w:r w:rsidR="002346ED" w:rsidRPr="00922FFE">
        <w:rPr>
          <w:rFonts w:cs="Tahoma"/>
          <w:sz w:val="20"/>
          <w:szCs w:val="20"/>
        </w:rPr>
        <w:t>n</w:t>
      </w:r>
      <w:r w:rsidRPr="00922FFE">
        <w:rPr>
          <w:rFonts w:cs="Tahoma"/>
          <w:sz w:val="20"/>
          <w:szCs w:val="20"/>
        </w:rPr>
        <w:t xml:space="preserve"> estos códigos, el área de facturación deberá ingresar las O/C</w:t>
      </w:r>
      <w:r w:rsidR="002346ED" w:rsidRPr="00922FFE">
        <w:rPr>
          <w:rFonts w:cs="Tahoma"/>
          <w:sz w:val="20"/>
          <w:szCs w:val="20"/>
        </w:rPr>
        <w:t xml:space="preserve"> y </w:t>
      </w:r>
      <w:r w:rsidRPr="00922FFE">
        <w:rPr>
          <w:rFonts w:cs="Tahoma"/>
          <w:sz w:val="20"/>
          <w:szCs w:val="20"/>
        </w:rPr>
        <w:t xml:space="preserve"> HES</w:t>
      </w:r>
      <w:r w:rsidR="002346ED" w:rsidRPr="00922FFE">
        <w:rPr>
          <w:rFonts w:cs="Tahoma"/>
          <w:sz w:val="20"/>
          <w:szCs w:val="20"/>
        </w:rPr>
        <w:t>,</w:t>
      </w:r>
      <w:r w:rsidRPr="00922FFE">
        <w:rPr>
          <w:rFonts w:cs="Tahoma"/>
          <w:sz w:val="20"/>
          <w:szCs w:val="20"/>
        </w:rPr>
        <w:t xml:space="preserve"> número y monto</w:t>
      </w:r>
      <w:r w:rsidR="002346ED" w:rsidRPr="00922FFE">
        <w:rPr>
          <w:rFonts w:cs="Tahoma"/>
          <w:sz w:val="20"/>
          <w:szCs w:val="20"/>
        </w:rPr>
        <w:t xml:space="preserve"> de cada una</w:t>
      </w:r>
      <w:r w:rsidRPr="00922FFE">
        <w:rPr>
          <w:rFonts w:cs="Tahoma"/>
          <w:sz w:val="20"/>
          <w:szCs w:val="20"/>
        </w:rPr>
        <w:t xml:space="preserve">. El monto permitirá hacer la trazabilidad de cuantos </w:t>
      </w:r>
      <w:r w:rsidR="00C8053C" w:rsidRPr="00922FFE">
        <w:rPr>
          <w:rFonts w:cs="Tahoma"/>
          <w:sz w:val="20"/>
          <w:szCs w:val="20"/>
        </w:rPr>
        <w:t>s</w:t>
      </w:r>
      <w:r w:rsidRPr="00922FFE">
        <w:rPr>
          <w:rFonts w:cs="Tahoma"/>
          <w:sz w:val="20"/>
          <w:szCs w:val="20"/>
        </w:rPr>
        <w:t>e ha utilizado de cada O/C y HES</w:t>
      </w:r>
      <w:r w:rsidR="003A1CB5" w:rsidRPr="00922FFE">
        <w:rPr>
          <w:rFonts w:cs="Tahoma"/>
          <w:sz w:val="20"/>
          <w:szCs w:val="20"/>
        </w:rPr>
        <w:t>, en otros casos será una relación uno a uno entre declaración, NV, OC, HES y Factura.</w:t>
      </w:r>
    </w:p>
    <w:p w:rsidR="001A5B5C" w:rsidRPr="00922FFE" w:rsidRDefault="001A5B5C" w:rsidP="001A5B5C">
      <w:pPr>
        <w:spacing w:after="0"/>
        <w:ind w:left="360"/>
        <w:jc w:val="both"/>
        <w:rPr>
          <w:rFonts w:cs="Tahoma"/>
          <w:sz w:val="20"/>
          <w:szCs w:val="20"/>
        </w:rPr>
      </w:pPr>
      <w:ins w:id="55" w:author="Juan Carlos Del Rio" w:date="2019-04-16T12:45:00Z">
        <w:r>
          <w:rPr>
            <w:rFonts w:cs="Tahoma"/>
            <w:sz w:val="20"/>
            <w:szCs w:val="20"/>
          </w:rPr>
          <w:t>Si el cliente no requiere de O/C o HES, se pasa al siguiente paso, dejando el registro esta etapa no es necesaria para este cliente.</w:t>
        </w:r>
      </w:ins>
    </w:p>
    <w:p w:rsidR="00922FFE" w:rsidRPr="00922FFE" w:rsidRDefault="00922FFE" w:rsidP="001B28D9">
      <w:pPr>
        <w:spacing w:after="0"/>
        <w:ind w:left="360"/>
        <w:jc w:val="both"/>
        <w:rPr>
          <w:rFonts w:cs="Tahoma"/>
          <w:sz w:val="20"/>
          <w:szCs w:val="20"/>
        </w:rPr>
      </w:pPr>
    </w:p>
    <w:p w:rsidR="00922FFE" w:rsidRPr="00922FFE" w:rsidRDefault="00E43398" w:rsidP="001B28D9">
      <w:pPr>
        <w:spacing w:after="0"/>
        <w:ind w:left="360"/>
        <w:jc w:val="both"/>
        <w:rPr>
          <w:rFonts w:cs="Tahoma"/>
          <w:sz w:val="20"/>
          <w:szCs w:val="20"/>
        </w:rPr>
      </w:pPr>
      <w:commentRangeStart w:id="56"/>
      <w:r w:rsidRPr="00922FFE">
        <w:rPr>
          <w:rFonts w:cs="Tahoma"/>
          <w:sz w:val="20"/>
          <w:szCs w:val="20"/>
        </w:rPr>
        <w:t>Nota</w:t>
      </w:r>
      <w:r w:rsidR="00922FFE" w:rsidRPr="00922FFE">
        <w:rPr>
          <w:rFonts w:cs="Tahoma"/>
          <w:sz w:val="20"/>
          <w:szCs w:val="20"/>
        </w:rPr>
        <w:t>:¿</w:t>
      </w:r>
      <w:r w:rsidRPr="00922FFE">
        <w:rPr>
          <w:rFonts w:cs="Tahoma"/>
          <w:sz w:val="20"/>
          <w:szCs w:val="20"/>
        </w:rPr>
        <w:t>Qu</w:t>
      </w:r>
      <w:r w:rsidR="00922FFE" w:rsidRPr="00922FFE">
        <w:rPr>
          <w:rFonts w:cs="Tahoma"/>
          <w:sz w:val="20"/>
          <w:szCs w:val="20"/>
        </w:rPr>
        <w:t>i</w:t>
      </w:r>
      <w:r w:rsidRPr="00922FFE">
        <w:rPr>
          <w:rFonts w:cs="Tahoma"/>
          <w:sz w:val="20"/>
          <w:szCs w:val="20"/>
        </w:rPr>
        <w:t>e</w:t>
      </w:r>
      <w:r w:rsidR="00922FFE" w:rsidRPr="00922FFE">
        <w:rPr>
          <w:rFonts w:cs="Tahoma"/>
          <w:sz w:val="20"/>
          <w:szCs w:val="20"/>
        </w:rPr>
        <w:t>n</w:t>
      </w:r>
      <w:r w:rsidRPr="00922FFE">
        <w:rPr>
          <w:rFonts w:cs="Tahoma"/>
          <w:sz w:val="20"/>
          <w:szCs w:val="20"/>
        </w:rPr>
        <w:t xml:space="preserve"> se hará en el caso que la </w:t>
      </w:r>
      <w:r w:rsidR="00922FFE" w:rsidRPr="00922FFE">
        <w:rPr>
          <w:rFonts w:cs="Tahoma"/>
          <w:sz w:val="20"/>
          <w:szCs w:val="20"/>
        </w:rPr>
        <w:t>HES</w:t>
      </w:r>
      <w:r w:rsidRPr="00922FFE">
        <w:rPr>
          <w:rFonts w:cs="Tahoma"/>
          <w:sz w:val="20"/>
          <w:szCs w:val="20"/>
        </w:rPr>
        <w:t xml:space="preserve"> tenga un monto de facturación mayor a lo generado en el estado de p</w:t>
      </w:r>
      <w:r w:rsidR="00922FFE" w:rsidRPr="00922FFE">
        <w:rPr>
          <w:rFonts w:cs="Tahoma"/>
          <w:sz w:val="20"/>
          <w:szCs w:val="20"/>
        </w:rPr>
        <w:t>ago? Además se debería colocar Analista de F</w:t>
      </w:r>
      <w:r w:rsidRPr="00922FFE">
        <w:rPr>
          <w:rFonts w:cs="Tahoma"/>
          <w:sz w:val="20"/>
          <w:szCs w:val="20"/>
        </w:rPr>
        <w:t>acturación</w:t>
      </w:r>
      <w:r w:rsidR="00922FFE" w:rsidRPr="00922FFE">
        <w:rPr>
          <w:rFonts w:cs="Tahoma"/>
          <w:sz w:val="20"/>
          <w:szCs w:val="20"/>
        </w:rPr>
        <w:t>.</w:t>
      </w:r>
      <w:commentRangeEnd w:id="56"/>
      <w:r w:rsidR="001A5B5C">
        <w:rPr>
          <w:rStyle w:val="Refdecomentario"/>
        </w:rPr>
        <w:commentReference w:id="56"/>
      </w:r>
    </w:p>
    <w:p w:rsidR="003A1CB5" w:rsidRPr="00922FFE" w:rsidRDefault="003A1CB5" w:rsidP="001B28D9">
      <w:pPr>
        <w:spacing w:after="0"/>
        <w:ind w:left="360"/>
        <w:jc w:val="both"/>
        <w:rPr>
          <w:rFonts w:cs="Tahoma"/>
          <w:sz w:val="20"/>
          <w:szCs w:val="20"/>
        </w:rPr>
      </w:pPr>
    </w:p>
    <w:p w:rsidR="003A1CB5" w:rsidRPr="00922FFE" w:rsidRDefault="003A1CB5" w:rsidP="001B28D9">
      <w:pPr>
        <w:spacing w:after="0"/>
        <w:ind w:left="360"/>
        <w:jc w:val="both"/>
        <w:rPr>
          <w:rFonts w:cs="Tahoma"/>
          <w:b/>
          <w:sz w:val="20"/>
          <w:szCs w:val="20"/>
        </w:rPr>
      </w:pPr>
      <w:r w:rsidRPr="00922FFE">
        <w:rPr>
          <w:rFonts w:cs="Tahoma"/>
          <w:b/>
          <w:sz w:val="20"/>
          <w:szCs w:val="20"/>
        </w:rPr>
        <w:t xml:space="preserve">Esta información </w:t>
      </w:r>
      <w:r w:rsidR="002346ED" w:rsidRPr="00922FFE">
        <w:rPr>
          <w:rFonts w:cs="Tahoma"/>
          <w:b/>
          <w:sz w:val="20"/>
          <w:szCs w:val="20"/>
        </w:rPr>
        <w:t xml:space="preserve">quedará registrada </w:t>
      </w:r>
      <w:r w:rsidRPr="00922FFE">
        <w:rPr>
          <w:rFonts w:cs="Tahoma"/>
          <w:b/>
          <w:sz w:val="20"/>
          <w:szCs w:val="20"/>
        </w:rPr>
        <w:t>en el informe consolidado de EEPP.</w:t>
      </w:r>
    </w:p>
    <w:p w:rsidR="007A384A" w:rsidRPr="00922FFE" w:rsidRDefault="007A384A" w:rsidP="001B28D9">
      <w:pPr>
        <w:spacing w:after="0"/>
        <w:ind w:left="360"/>
        <w:jc w:val="both"/>
        <w:rPr>
          <w:rFonts w:cs="Tahoma"/>
          <w:sz w:val="20"/>
          <w:szCs w:val="20"/>
        </w:rPr>
      </w:pPr>
    </w:p>
    <w:p w:rsidR="00E43398" w:rsidRDefault="007A384A" w:rsidP="00922FFE">
      <w:pPr>
        <w:spacing w:after="0"/>
        <w:ind w:left="36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Se requerirá que el analista de facturación pueda subir información / Observación a lo declarado respecto  a las tareas / Gestiones o seguimiento para poder facturar. Será el único campo que podrá modificar el analista de facturación en la etapa de declaración de los servicios o asesorías de los clientes.</w:t>
      </w:r>
      <w:r w:rsidR="007957D4" w:rsidRPr="00922FFE">
        <w:rPr>
          <w:rFonts w:cs="Tahoma"/>
          <w:sz w:val="20"/>
          <w:szCs w:val="20"/>
        </w:rPr>
        <w:t xml:space="preserve"> Muchas veces podrá este ser usado como una comunicación formal devuelta al Gerente declarador por algún problema o diferencias con el cliente… por lo tanto debe permitir enviar mensajes a los Gerente operativos, además de poder verlos en los informes.</w:t>
      </w:r>
      <w:r w:rsidR="00E43398" w:rsidRPr="00922FFE">
        <w:rPr>
          <w:rFonts w:cs="Tahoma"/>
          <w:sz w:val="20"/>
          <w:szCs w:val="20"/>
        </w:rPr>
        <w:t xml:space="preserve">Revisar: Acá debería ser </w:t>
      </w:r>
      <w:r w:rsidR="00922FFE">
        <w:rPr>
          <w:rFonts w:cs="Tahoma"/>
          <w:sz w:val="20"/>
          <w:szCs w:val="20"/>
        </w:rPr>
        <w:t>A</w:t>
      </w:r>
      <w:r w:rsidR="00E43398" w:rsidRPr="00922FFE">
        <w:rPr>
          <w:rFonts w:cs="Tahoma"/>
          <w:sz w:val="20"/>
          <w:szCs w:val="20"/>
        </w:rPr>
        <w:t xml:space="preserve">nalista de </w:t>
      </w:r>
      <w:r w:rsidR="00922FFE">
        <w:rPr>
          <w:rFonts w:cs="Tahoma"/>
          <w:sz w:val="20"/>
          <w:szCs w:val="20"/>
        </w:rPr>
        <w:t>F</w:t>
      </w:r>
      <w:r w:rsidR="00E43398" w:rsidRPr="00922FFE">
        <w:rPr>
          <w:rFonts w:cs="Tahoma"/>
          <w:sz w:val="20"/>
          <w:szCs w:val="20"/>
        </w:rPr>
        <w:t>acturación, no debería enviar mensajes la plataforma eso deberían realizarlo vía correo electrónico (la plataforma de declaraciones debería tener a lo más las observaciones pero que no se transforme en una plataforma de comunicaciones ya que no es su rol).</w:t>
      </w:r>
      <w:r w:rsidR="00922FFE">
        <w:rPr>
          <w:rFonts w:cs="Tahoma"/>
          <w:sz w:val="20"/>
          <w:szCs w:val="20"/>
        </w:rPr>
        <w:t xml:space="preserve"> Pero es muy importante mantener la información de las tareas pendientes y explicación. Además cada EEPP sin facturar deberá estar asociado a un concepto para estadísticas, de acuerdo </w:t>
      </w:r>
      <w:commentRangeStart w:id="57"/>
      <w:r w:rsidR="00922FFE">
        <w:rPr>
          <w:rFonts w:cs="Tahoma"/>
          <w:sz w:val="20"/>
          <w:szCs w:val="20"/>
        </w:rPr>
        <w:t>a la siguiente tabla:</w:t>
      </w:r>
    </w:p>
    <w:p w:rsidR="00922FFE" w:rsidRDefault="00922FFE" w:rsidP="00922FFE">
      <w:pPr>
        <w:spacing w:after="0"/>
        <w:ind w:left="360"/>
        <w:jc w:val="both"/>
        <w:rPr>
          <w:rFonts w:cs="Tahoma"/>
          <w:sz w:val="20"/>
          <w:szCs w:val="20"/>
        </w:rPr>
      </w:pPr>
    </w:p>
    <w:p w:rsidR="00922FFE" w:rsidRPr="00922FFE" w:rsidRDefault="00922FFE" w:rsidP="00922FFE">
      <w:pPr>
        <w:spacing w:after="0"/>
        <w:ind w:left="360"/>
        <w:jc w:val="both"/>
        <w:rPr>
          <w:rFonts w:cs="Tahoma"/>
          <w:sz w:val="20"/>
          <w:szCs w:val="20"/>
        </w:rPr>
      </w:pPr>
      <w:r w:rsidRPr="00922FFE">
        <w:rPr>
          <w:noProof/>
          <w:lang w:eastAsia="es-CL"/>
        </w:rPr>
        <w:lastRenderedPageBreak/>
        <w:drawing>
          <wp:inline distT="0" distB="0" distL="0" distR="0">
            <wp:extent cx="2583691" cy="2177616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32" cy="217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7"/>
      <w:r w:rsidR="001A5B5C">
        <w:rPr>
          <w:rStyle w:val="Refdecomentario"/>
        </w:rPr>
        <w:commentReference w:id="57"/>
      </w:r>
    </w:p>
    <w:p w:rsidR="00E43398" w:rsidRPr="00922FFE" w:rsidRDefault="00E43398" w:rsidP="001B28D9">
      <w:pPr>
        <w:spacing w:after="0"/>
        <w:ind w:left="360"/>
        <w:jc w:val="both"/>
        <w:rPr>
          <w:rFonts w:cs="Tahoma"/>
          <w:sz w:val="20"/>
          <w:szCs w:val="20"/>
        </w:rPr>
      </w:pPr>
    </w:p>
    <w:p w:rsidR="003A1CB5" w:rsidRPr="00922FFE" w:rsidRDefault="003A1CB5" w:rsidP="001B28D9">
      <w:pPr>
        <w:spacing w:after="0"/>
        <w:ind w:left="360"/>
        <w:jc w:val="both"/>
        <w:rPr>
          <w:rFonts w:cs="Tahoma"/>
          <w:sz w:val="20"/>
          <w:szCs w:val="20"/>
        </w:rPr>
      </w:pPr>
    </w:p>
    <w:p w:rsidR="003A1CB5" w:rsidRPr="00922FFE" w:rsidRDefault="003A1CB5" w:rsidP="003A1CB5">
      <w:pPr>
        <w:pStyle w:val="Prrafodelista"/>
        <w:numPr>
          <w:ilvl w:val="0"/>
          <w:numId w:val="1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Notas de ventas</w:t>
      </w:r>
    </w:p>
    <w:p w:rsidR="003A1CB5" w:rsidRPr="00922FFE" w:rsidRDefault="003A1CB5" w:rsidP="003A1CB5">
      <w:pPr>
        <w:spacing w:after="0"/>
        <w:ind w:left="360"/>
        <w:jc w:val="both"/>
        <w:rPr>
          <w:rFonts w:cs="Tahoma"/>
          <w:sz w:val="20"/>
          <w:szCs w:val="20"/>
        </w:rPr>
      </w:pPr>
    </w:p>
    <w:p w:rsidR="0008398B" w:rsidRPr="00922FFE" w:rsidRDefault="003A1CB5" w:rsidP="003A1CB5">
      <w:pPr>
        <w:spacing w:after="0"/>
        <w:ind w:left="36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 xml:space="preserve">Una vez que se hayan cumplido todos los requisitos del cliente y la información esté subida a la WEB y se encuentra la información lista para ser transferida al módulo de facturación de </w:t>
      </w:r>
      <w:r w:rsidR="00922FFE" w:rsidRPr="00922FFE">
        <w:rPr>
          <w:rFonts w:cs="Tahoma"/>
          <w:sz w:val="20"/>
          <w:szCs w:val="20"/>
        </w:rPr>
        <w:t>Softland</w:t>
      </w:r>
      <w:r w:rsidR="00FC7581" w:rsidRPr="00922FFE">
        <w:rPr>
          <w:rFonts w:cs="Tahoma"/>
          <w:sz w:val="20"/>
          <w:szCs w:val="20"/>
        </w:rPr>
        <w:t>, se tienen los siguientes requerimientos:</w:t>
      </w:r>
    </w:p>
    <w:p w:rsidR="0008398B" w:rsidRPr="00922FFE" w:rsidRDefault="0008398B" w:rsidP="003A1CB5">
      <w:pPr>
        <w:spacing w:after="0"/>
        <w:ind w:left="360"/>
        <w:jc w:val="both"/>
        <w:rPr>
          <w:rFonts w:cs="Tahoma"/>
          <w:sz w:val="20"/>
          <w:szCs w:val="20"/>
        </w:rPr>
      </w:pPr>
    </w:p>
    <w:p w:rsidR="00E43398" w:rsidRPr="00922FFE" w:rsidRDefault="00793CBF" w:rsidP="00556F40">
      <w:pPr>
        <w:spacing w:after="0"/>
        <w:ind w:left="884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 xml:space="preserve">En </w:t>
      </w:r>
      <w:r w:rsidR="00922FFE" w:rsidRPr="00922FFE">
        <w:rPr>
          <w:rFonts w:cs="Tahoma"/>
          <w:sz w:val="20"/>
          <w:szCs w:val="20"/>
        </w:rPr>
        <w:t>Softland</w:t>
      </w:r>
      <w:r w:rsidRPr="00922FFE">
        <w:rPr>
          <w:rFonts w:cs="Tahoma"/>
          <w:sz w:val="20"/>
          <w:szCs w:val="20"/>
        </w:rPr>
        <w:t xml:space="preserve"> ya debe estar creado el cliente y proyecto</w:t>
      </w:r>
      <w:r w:rsidR="0008398B" w:rsidRPr="00922FFE">
        <w:rPr>
          <w:rFonts w:cs="Tahoma"/>
          <w:sz w:val="20"/>
          <w:szCs w:val="20"/>
        </w:rPr>
        <w:t xml:space="preserve"> (Integrado </w:t>
      </w:r>
      <w:r w:rsidR="00FC7581" w:rsidRPr="00922FFE">
        <w:rPr>
          <w:rFonts w:cs="Tahoma"/>
          <w:sz w:val="20"/>
          <w:szCs w:val="20"/>
        </w:rPr>
        <w:t>para</w:t>
      </w:r>
      <w:r w:rsidR="0008398B" w:rsidRPr="00922FFE">
        <w:rPr>
          <w:rFonts w:cs="Tahoma"/>
          <w:sz w:val="20"/>
          <w:szCs w:val="20"/>
        </w:rPr>
        <w:t xml:space="preserve"> evitar al máximo duplicidad de ingresos en los distintos sistemas)</w:t>
      </w:r>
    </w:p>
    <w:p w:rsidR="001B28D9" w:rsidRPr="00922FFE" w:rsidRDefault="003A1CB5" w:rsidP="00E43398">
      <w:pPr>
        <w:pStyle w:val="Prrafodelista"/>
        <w:numPr>
          <w:ilvl w:val="0"/>
          <w:numId w:val="11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 xml:space="preserve">Se pide poder transferir en forma automática la información del módulo a </w:t>
      </w:r>
      <w:r w:rsidR="00922FFE" w:rsidRPr="00922FFE">
        <w:rPr>
          <w:rFonts w:cs="Tahoma"/>
          <w:sz w:val="20"/>
          <w:szCs w:val="20"/>
        </w:rPr>
        <w:t>Softland</w:t>
      </w:r>
      <w:r w:rsidR="00FC7581" w:rsidRPr="00922FFE">
        <w:rPr>
          <w:rFonts w:cs="Tahoma"/>
          <w:sz w:val="20"/>
          <w:szCs w:val="20"/>
        </w:rPr>
        <w:t>.</w:t>
      </w:r>
      <w:r w:rsidR="00E43398" w:rsidRPr="00922FFE">
        <w:rPr>
          <w:rFonts w:cs="Tahoma"/>
          <w:sz w:val="20"/>
          <w:szCs w:val="20"/>
        </w:rPr>
        <w:t xml:space="preserve"> Acá es generar el archivo Excel de subida, ya que si carga directo en base de datos puede corromper datos o si cambia el modelo puede generar problemas en </w:t>
      </w:r>
      <w:r w:rsidR="00922FFE" w:rsidRPr="00922FFE">
        <w:rPr>
          <w:rFonts w:cs="Tahoma"/>
          <w:sz w:val="20"/>
          <w:szCs w:val="20"/>
        </w:rPr>
        <w:t>Softland</w:t>
      </w:r>
      <w:r w:rsidR="00E43398" w:rsidRPr="00922FFE">
        <w:rPr>
          <w:rFonts w:cs="Tahoma"/>
          <w:sz w:val="20"/>
          <w:szCs w:val="20"/>
        </w:rPr>
        <w:t>.</w:t>
      </w:r>
    </w:p>
    <w:p w:rsidR="003A1CB5" w:rsidRPr="00922FFE" w:rsidRDefault="003A1CB5" w:rsidP="003A1CB5">
      <w:pPr>
        <w:pStyle w:val="Prrafodelista"/>
        <w:numPr>
          <w:ilvl w:val="0"/>
          <w:numId w:val="11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 xml:space="preserve">Que permita transferir la glosa específica, si </w:t>
      </w:r>
      <w:r w:rsidR="00FC7581" w:rsidRPr="00922FFE">
        <w:rPr>
          <w:rFonts w:cs="Tahoma"/>
          <w:sz w:val="20"/>
          <w:szCs w:val="20"/>
        </w:rPr>
        <w:t>existe</w:t>
      </w:r>
      <w:r w:rsidR="006F19ED">
        <w:rPr>
          <w:rFonts w:cs="Tahoma"/>
          <w:sz w:val="20"/>
          <w:szCs w:val="20"/>
        </w:rPr>
        <w:t xml:space="preserve"> en el EEPP</w:t>
      </w:r>
      <w:r w:rsidRPr="00922FFE">
        <w:rPr>
          <w:rFonts w:cs="Tahoma"/>
          <w:sz w:val="20"/>
          <w:szCs w:val="20"/>
        </w:rPr>
        <w:t>, a la factura.</w:t>
      </w:r>
      <w:r w:rsidR="009265B5" w:rsidRPr="00922FFE">
        <w:rPr>
          <w:rFonts w:cs="Tahoma"/>
          <w:sz w:val="20"/>
          <w:szCs w:val="20"/>
        </w:rPr>
        <w:t xml:space="preserve"> Se debe validar si se puede realizar esto.</w:t>
      </w:r>
    </w:p>
    <w:p w:rsidR="00634963" w:rsidRPr="00922FFE" w:rsidRDefault="003A1CB5" w:rsidP="003A1CB5">
      <w:pPr>
        <w:pStyle w:val="Prrafodelista"/>
        <w:numPr>
          <w:ilvl w:val="0"/>
          <w:numId w:val="11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 xml:space="preserve">Que permita agrupar </w:t>
      </w:r>
      <w:r w:rsidR="009265B5" w:rsidRPr="00922FFE">
        <w:rPr>
          <w:rFonts w:cs="Tahoma"/>
          <w:sz w:val="20"/>
          <w:szCs w:val="20"/>
        </w:rPr>
        <w:t>varios EEPP</w:t>
      </w:r>
      <w:r w:rsidR="00634963" w:rsidRPr="00922FFE">
        <w:rPr>
          <w:rFonts w:cs="Tahoma"/>
          <w:sz w:val="20"/>
          <w:szCs w:val="20"/>
        </w:rPr>
        <w:t xml:space="preserve"> en una nota de venta, incluso poder agrupar declaraciones de meses anteriores… recordemos que para</w:t>
      </w:r>
      <w:r w:rsidR="00922FFE" w:rsidRPr="00922FFE">
        <w:rPr>
          <w:rFonts w:cs="Tahoma"/>
          <w:sz w:val="20"/>
          <w:szCs w:val="20"/>
        </w:rPr>
        <w:t>Softland</w:t>
      </w:r>
      <w:r w:rsidR="00634963" w:rsidRPr="00922FFE">
        <w:rPr>
          <w:rFonts w:cs="Tahoma"/>
          <w:sz w:val="20"/>
          <w:szCs w:val="20"/>
        </w:rPr>
        <w:t xml:space="preserve"> cada nota de venta es una factura, por lo tanto una vez facturado, el sistema debe hacer trazabilidad regresiva y poner el N° de factura y monto asociado a cada una de las declaraciones… y así saber cuánto de cada factura se utilizó para cada una de las declaraciones y  que factura se asocia a cada declaración.</w:t>
      </w:r>
    </w:p>
    <w:p w:rsidR="00634963" w:rsidRPr="00922FFE" w:rsidRDefault="00634963" w:rsidP="003A1CB5">
      <w:pPr>
        <w:pStyle w:val="Prrafodelista"/>
        <w:numPr>
          <w:ilvl w:val="0"/>
          <w:numId w:val="11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 xml:space="preserve">El proceso de facturación no puede afectar </w:t>
      </w:r>
      <w:r w:rsidR="009265B5" w:rsidRPr="00922FFE">
        <w:rPr>
          <w:rFonts w:cs="Tahoma"/>
          <w:sz w:val="20"/>
          <w:szCs w:val="20"/>
        </w:rPr>
        <w:t>los EEPP originalmente subidos</w:t>
      </w:r>
      <w:r w:rsidRPr="00922FFE">
        <w:rPr>
          <w:rFonts w:cs="Tahoma"/>
          <w:sz w:val="20"/>
          <w:szCs w:val="20"/>
        </w:rPr>
        <w:t>y por tanto no pueden modificar monto y año</w:t>
      </w:r>
      <w:r w:rsidR="00FC7581" w:rsidRPr="00922FFE">
        <w:rPr>
          <w:rFonts w:cs="Tahoma"/>
          <w:sz w:val="20"/>
          <w:szCs w:val="20"/>
        </w:rPr>
        <w:t>/mes</w:t>
      </w:r>
      <w:r w:rsidRPr="00922FFE">
        <w:rPr>
          <w:rFonts w:cs="Tahoma"/>
          <w:sz w:val="20"/>
          <w:szCs w:val="20"/>
        </w:rPr>
        <w:t xml:space="preserve">. Si puede pasar que se facture menos o más a </w:t>
      </w:r>
      <w:r w:rsidR="009265B5" w:rsidRPr="00922FFE">
        <w:rPr>
          <w:rFonts w:cs="Tahoma"/>
          <w:sz w:val="20"/>
          <w:szCs w:val="20"/>
        </w:rPr>
        <w:t>los EEPP</w:t>
      </w:r>
      <w:r w:rsidRPr="00922FFE">
        <w:rPr>
          <w:rFonts w:cs="Tahoma"/>
          <w:sz w:val="20"/>
          <w:szCs w:val="20"/>
        </w:rPr>
        <w:t xml:space="preserve"> y esto debe aparecer en el informe como un descuadre o que aparezca con saldo.</w:t>
      </w:r>
    </w:p>
    <w:p w:rsidR="003A1CB5" w:rsidRPr="00922FFE" w:rsidRDefault="00634963" w:rsidP="003A1CB5">
      <w:pPr>
        <w:pStyle w:val="Prrafodelista"/>
        <w:numPr>
          <w:ilvl w:val="0"/>
          <w:numId w:val="11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 xml:space="preserve">Además debe permitir obtener </w:t>
      </w:r>
      <w:r w:rsidR="00841B71" w:rsidRPr="00922FFE">
        <w:rPr>
          <w:rFonts w:cs="Tahoma"/>
          <w:sz w:val="20"/>
          <w:szCs w:val="20"/>
        </w:rPr>
        <w:t xml:space="preserve">estadística detallada de </w:t>
      </w:r>
      <w:r w:rsidR="009265B5" w:rsidRPr="00922FFE">
        <w:rPr>
          <w:rFonts w:cs="Tahoma"/>
          <w:sz w:val="20"/>
          <w:szCs w:val="20"/>
        </w:rPr>
        <w:t>los EEPP</w:t>
      </w:r>
      <w:r w:rsidR="00841B71" w:rsidRPr="00922FFE">
        <w:rPr>
          <w:rFonts w:cs="Tahoma"/>
          <w:sz w:val="20"/>
          <w:szCs w:val="20"/>
        </w:rPr>
        <w:t>en cada mes, vs lo ya facturado  y lo que queda pendiente por facturar… esta estadística es muy relevante para hacer seguimiento a los negocios y ejecutar las tareas pendientes</w:t>
      </w:r>
    </w:p>
    <w:p w:rsidR="003A1CB5" w:rsidRPr="00922FFE" w:rsidRDefault="003A1CB5" w:rsidP="003A1CB5">
      <w:pPr>
        <w:pStyle w:val="Prrafodelista"/>
        <w:numPr>
          <w:ilvl w:val="0"/>
          <w:numId w:val="11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Que transfiera de vuelta la información de la nota de venta, mes / Año, Monto UF, N° Nota de venta y que aparezca asociada a la declaración en el informe de EEPP Consolidado.</w:t>
      </w:r>
    </w:p>
    <w:p w:rsidR="003A1CB5" w:rsidRPr="00922FFE" w:rsidRDefault="003A1CB5" w:rsidP="003A1CB5">
      <w:pPr>
        <w:pStyle w:val="Prrafodelista"/>
        <w:numPr>
          <w:ilvl w:val="0"/>
          <w:numId w:val="11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En el caso de agrupar en una NV varias declaraciones, debe considerar el monto asociado en cada declaración</w:t>
      </w:r>
      <w:r w:rsidR="0008398B" w:rsidRPr="00922FFE">
        <w:rPr>
          <w:rFonts w:cs="Tahoma"/>
          <w:sz w:val="20"/>
          <w:szCs w:val="20"/>
        </w:rPr>
        <w:t xml:space="preserve"> individualmente que tomó la NV.</w:t>
      </w:r>
    </w:p>
    <w:p w:rsidR="003A1CB5" w:rsidRPr="00922FFE" w:rsidRDefault="003A1CB5" w:rsidP="003A1CB5">
      <w:pPr>
        <w:pStyle w:val="Prrafodelista"/>
        <w:numPr>
          <w:ilvl w:val="0"/>
          <w:numId w:val="11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En el caso que un cliente requiera consolidar varios productos declarados en una sola línea para facturar, el sistema deberá permitir hacerlo, pero devolver la información desagregada al informe Consolidado de</w:t>
      </w:r>
      <w:r w:rsidR="002613A9" w:rsidRPr="00922FFE">
        <w:rPr>
          <w:rFonts w:cs="Tahoma"/>
          <w:sz w:val="20"/>
          <w:szCs w:val="20"/>
        </w:rPr>
        <w:t xml:space="preserve"> EEPP abierto de acuerdo a lo declarado originalmente.</w:t>
      </w:r>
    </w:p>
    <w:p w:rsidR="002709F9" w:rsidRPr="00922FFE" w:rsidRDefault="002709F9" w:rsidP="002709F9">
      <w:pPr>
        <w:spacing w:after="0"/>
        <w:jc w:val="both"/>
        <w:rPr>
          <w:rFonts w:cs="Tahoma"/>
          <w:sz w:val="20"/>
          <w:szCs w:val="20"/>
        </w:rPr>
      </w:pPr>
    </w:p>
    <w:p w:rsidR="002709F9" w:rsidRPr="00922FFE" w:rsidRDefault="002709F9" w:rsidP="002709F9">
      <w:pPr>
        <w:pStyle w:val="Prrafodelista"/>
        <w:numPr>
          <w:ilvl w:val="0"/>
          <w:numId w:val="1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Facturación.</w:t>
      </w:r>
    </w:p>
    <w:p w:rsidR="002709F9" w:rsidRPr="00922FFE" w:rsidRDefault="002709F9" w:rsidP="002709F9">
      <w:pPr>
        <w:pStyle w:val="Prrafodelista"/>
        <w:spacing w:after="0"/>
        <w:ind w:left="1080"/>
        <w:jc w:val="both"/>
        <w:rPr>
          <w:rFonts w:cs="Tahoma"/>
          <w:sz w:val="20"/>
          <w:szCs w:val="20"/>
        </w:rPr>
      </w:pPr>
    </w:p>
    <w:p w:rsidR="002709F9" w:rsidRPr="00922FFE" w:rsidRDefault="002709F9" w:rsidP="002709F9">
      <w:pPr>
        <w:pStyle w:val="Prrafodelista"/>
        <w:spacing w:after="0"/>
        <w:ind w:left="108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 xml:space="preserve">Una vez que estén subidas las notas de ventas en </w:t>
      </w:r>
      <w:r w:rsidR="00922FFE" w:rsidRPr="00922FFE">
        <w:rPr>
          <w:rFonts w:cs="Tahoma"/>
          <w:sz w:val="20"/>
          <w:szCs w:val="20"/>
        </w:rPr>
        <w:t>Softland</w:t>
      </w:r>
      <w:r w:rsidRPr="00922FFE">
        <w:rPr>
          <w:rFonts w:cs="Tahoma"/>
          <w:sz w:val="20"/>
          <w:szCs w:val="20"/>
        </w:rPr>
        <w:t xml:space="preserve">, el encargado de facturación deberá proceder a emitir los DTE correspondientes </w:t>
      </w:r>
      <w:r w:rsidR="00A407E4" w:rsidRPr="00922FFE">
        <w:rPr>
          <w:rFonts w:cs="Tahoma"/>
          <w:sz w:val="20"/>
          <w:szCs w:val="20"/>
        </w:rPr>
        <w:t>N</w:t>
      </w:r>
      <w:r w:rsidRPr="00922FFE">
        <w:rPr>
          <w:rFonts w:cs="Tahoma"/>
          <w:sz w:val="20"/>
          <w:szCs w:val="20"/>
        </w:rPr>
        <w:t>o deberá quedar ninguna NV sin el DTE emitido.</w:t>
      </w:r>
      <w:r w:rsidR="009265B5" w:rsidRPr="00922FFE">
        <w:rPr>
          <w:rFonts w:cs="Tahoma"/>
          <w:sz w:val="20"/>
          <w:szCs w:val="20"/>
        </w:rPr>
        <w:t xml:space="preserve"> Esto está dentro del módulo de </w:t>
      </w:r>
      <w:r w:rsidR="00922FFE" w:rsidRPr="00922FFE">
        <w:rPr>
          <w:rFonts w:cs="Tahoma"/>
          <w:sz w:val="20"/>
          <w:szCs w:val="20"/>
        </w:rPr>
        <w:t>Softland</w:t>
      </w:r>
      <w:r w:rsidR="009265B5" w:rsidRPr="00922FFE">
        <w:rPr>
          <w:rFonts w:cs="Tahoma"/>
          <w:sz w:val="20"/>
          <w:szCs w:val="20"/>
        </w:rPr>
        <w:t>. Pero se podría ver un cruce entre lo emitido y lo aceptado por el SII</w:t>
      </w:r>
    </w:p>
    <w:p w:rsidR="002709F9" w:rsidRPr="00922FFE" w:rsidRDefault="002709F9" w:rsidP="002709F9">
      <w:pPr>
        <w:pStyle w:val="Prrafodelista"/>
        <w:spacing w:after="0"/>
        <w:ind w:left="1080"/>
        <w:jc w:val="both"/>
        <w:rPr>
          <w:rFonts w:cs="Tahoma"/>
          <w:sz w:val="20"/>
          <w:szCs w:val="20"/>
        </w:rPr>
      </w:pPr>
    </w:p>
    <w:p w:rsidR="002709F9" w:rsidRPr="00922FFE" w:rsidRDefault="002709F9" w:rsidP="002709F9">
      <w:pPr>
        <w:pStyle w:val="Prrafodelista"/>
        <w:spacing w:after="0"/>
        <w:ind w:left="108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En caso de re facturaciones, el sistema obligará a emitir la NC y la factura…desde le misma declaración de solicitud de N/C</w:t>
      </w:r>
      <w:r w:rsidR="002613A9" w:rsidRPr="00922FFE">
        <w:rPr>
          <w:rFonts w:cs="Tahoma"/>
          <w:sz w:val="20"/>
          <w:szCs w:val="20"/>
        </w:rPr>
        <w:t xml:space="preserve">…. y asegurar que no queden notas de créditos sin re facturación </w:t>
      </w:r>
      <w:r w:rsidR="00A407E4" w:rsidRPr="00922FFE">
        <w:rPr>
          <w:rFonts w:cs="Tahoma"/>
          <w:sz w:val="20"/>
          <w:szCs w:val="20"/>
        </w:rPr>
        <w:t>-</w:t>
      </w:r>
      <w:r w:rsidR="002613A9" w:rsidRPr="00922FFE">
        <w:rPr>
          <w:rFonts w:cs="Tahoma"/>
          <w:sz w:val="20"/>
          <w:szCs w:val="20"/>
        </w:rPr>
        <w:t>.</w:t>
      </w:r>
    </w:p>
    <w:p w:rsidR="002709F9" w:rsidRPr="00922FFE" w:rsidRDefault="002709F9" w:rsidP="002709F9">
      <w:pPr>
        <w:pStyle w:val="Prrafodelista"/>
        <w:spacing w:after="0"/>
        <w:ind w:left="1080"/>
        <w:jc w:val="both"/>
        <w:rPr>
          <w:rFonts w:cs="Tahoma"/>
          <w:sz w:val="20"/>
          <w:szCs w:val="20"/>
        </w:rPr>
      </w:pPr>
    </w:p>
    <w:p w:rsidR="002709F9" w:rsidRPr="00922FFE" w:rsidRDefault="002709F9" w:rsidP="002709F9">
      <w:pPr>
        <w:pStyle w:val="Prrafodelista"/>
        <w:spacing w:after="0"/>
        <w:ind w:left="108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En el caso de re facturaciones  y notas de créditos, estas deberán quedar asociadas al mes de la declaración en el informe de Consolidado.</w:t>
      </w:r>
    </w:p>
    <w:p w:rsidR="002709F9" w:rsidRPr="00922FFE" w:rsidRDefault="002709F9" w:rsidP="002709F9">
      <w:pPr>
        <w:pStyle w:val="Prrafodelista"/>
        <w:spacing w:after="0"/>
        <w:ind w:left="1080"/>
        <w:jc w:val="both"/>
        <w:rPr>
          <w:rFonts w:cs="Tahoma"/>
          <w:sz w:val="20"/>
          <w:szCs w:val="20"/>
        </w:rPr>
      </w:pPr>
    </w:p>
    <w:p w:rsidR="002709F9" w:rsidRPr="00922FFE" w:rsidRDefault="002709F9" w:rsidP="002709F9">
      <w:pPr>
        <w:pStyle w:val="Prrafodelista"/>
        <w:spacing w:after="0"/>
        <w:ind w:left="108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El informe consolidado deberá informar sobre las declaraciones ya facturadas poniendo el N° de factura,</w:t>
      </w:r>
      <w:r w:rsidR="00BF6D37" w:rsidRPr="00922FFE">
        <w:rPr>
          <w:rFonts w:cs="Tahoma"/>
          <w:sz w:val="20"/>
          <w:szCs w:val="20"/>
        </w:rPr>
        <w:t xml:space="preserve"> Monto y Mes</w:t>
      </w:r>
      <w:r w:rsidRPr="00922FFE">
        <w:rPr>
          <w:rFonts w:cs="Tahoma"/>
          <w:sz w:val="20"/>
          <w:szCs w:val="20"/>
        </w:rPr>
        <w:t>/Año.</w:t>
      </w:r>
    </w:p>
    <w:p w:rsidR="00BF6D37" w:rsidRPr="00922FFE" w:rsidRDefault="00BF6D37" w:rsidP="002709F9">
      <w:pPr>
        <w:pStyle w:val="Prrafodelista"/>
        <w:spacing w:after="0"/>
        <w:ind w:left="1080"/>
        <w:jc w:val="both"/>
        <w:rPr>
          <w:rFonts w:cs="Tahoma"/>
          <w:sz w:val="20"/>
          <w:szCs w:val="20"/>
        </w:rPr>
      </w:pPr>
    </w:p>
    <w:p w:rsidR="00BF6D37" w:rsidRPr="00922FFE" w:rsidRDefault="00BF6D37" w:rsidP="00BF6D37">
      <w:pPr>
        <w:pStyle w:val="Prrafodelista"/>
        <w:numPr>
          <w:ilvl w:val="0"/>
          <w:numId w:val="1"/>
        </w:numPr>
        <w:spacing w:after="0"/>
        <w:jc w:val="both"/>
        <w:rPr>
          <w:rFonts w:cs="Tahoma"/>
          <w:sz w:val="20"/>
          <w:szCs w:val="20"/>
        </w:rPr>
      </w:pPr>
      <w:commentRangeStart w:id="58"/>
      <w:r w:rsidRPr="00922FFE">
        <w:rPr>
          <w:rFonts w:cs="Tahoma"/>
          <w:sz w:val="20"/>
          <w:szCs w:val="20"/>
        </w:rPr>
        <w:t>Cuadratura / Combo</w:t>
      </w:r>
    </w:p>
    <w:p w:rsidR="00BF6D37" w:rsidRPr="001A5B5C" w:rsidRDefault="00BF6D37" w:rsidP="00BF6D37">
      <w:pPr>
        <w:pStyle w:val="Prrafodelista"/>
        <w:spacing w:after="0"/>
        <w:ind w:left="1080"/>
        <w:jc w:val="both"/>
        <w:rPr>
          <w:rFonts w:cs="Tahoma"/>
          <w:sz w:val="20"/>
          <w:szCs w:val="20"/>
          <w:highlight w:val="yellow"/>
          <w:rPrChange w:id="59" w:author="Juan Carlos Del Rio" w:date="2019-04-16T12:52:00Z">
            <w:rPr>
              <w:rFonts w:cs="Tahoma"/>
              <w:sz w:val="20"/>
              <w:szCs w:val="20"/>
            </w:rPr>
          </w:rPrChange>
        </w:rPr>
      </w:pPr>
      <w:r w:rsidRPr="00922FFE">
        <w:rPr>
          <w:rFonts w:cs="Tahoma"/>
          <w:sz w:val="20"/>
          <w:szCs w:val="20"/>
        </w:rPr>
        <w:t xml:space="preserve">El informe deberá conciliar </w:t>
      </w:r>
      <w:proofErr w:type="gramStart"/>
      <w:r w:rsidRPr="00922FFE">
        <w:rPr>
          <w:rFonts w:cs="Tahoma"/>
          <w:sz w:val="20"/>
          <w:szCs w:val="20"/>
        </w:rPr>
        <w:t>la declaraciones</w:t>
      </w:r>
      <w:proofErr w:type="gramEnd"/>
      <w:r w:rsidRPr="00922FFE">
        <w:rPr>
          <w:rFonts w:cs="Tahoma"/>
          <w:sz w:val="20"/>
          <w:szCs w:val="20"/>
        </w:rPr>
        <w:t xml:space="preserve"> por proyecto originalmente subidas por el Gerente, lo </w:t>
      </w:r>
      <w:r w:rsidR="005D23C5" w:rsidRPr="005D23C5">
        <w:rPr>
          <w:rFonts w:cs="Tahoma"/>
          <w:sz w:val="20"/>
          <w:szCs w:val="20"/>
          <w:highlight w:val="yellow"/>
          <w:rPrChange w:id="60" w:author="Juan Carlos Del Rio" w:date="2019-04-16T12:52:00Z">
            <w:rPr>
              <w:rFonts w:cs="Tahoma"/>
              <w:sz w:val="20"/>
              <w:szCs w:val="20"/>
            </w:rPr>
          </w:rPrChange>
        </w:rPr>
        <w:t>facturado y lo que está pendiente por facturar.</w:t>
      </w:r>
      <w:commentRangeEnd w:id="58"/>
      <w:r w:rsidR="005D23C5" w:rsidRPr="005D23C5">
        <w:rPr>
          <w:rStyle w:val="Refdecomentario"/>
          <w:highlight w:val="yellow"/>
          <w:rPrChange w:id="61" w:author="Juan Carlos Del Rio" w:date="2019-04-16T12:52:00Z">
            <w:rPr>
              <w:rStyle w:val="Refdecomentario"/>
            </w:rPr>
          </w:rPrChange>
        </w:rPr>
        <w:commentReference w:id="58"/>
      </w:r>
    </w:p>
    <w:p w:rsidR="005567B7" w:rsidRPr="001A5B5C" w:rsidRDefault="005567B7" w:rsidP="00BF6D37">
      <w:pPr>
        <w:pStyle w:val="Prrafodelista"/>
        <w:spacing w:after="0"/>
        <w:ind w:left="1080"/>
        <w:jc w:val="both"/>
        <w:rPr>
          <w:rFonts w:cs="Tahoma"/>
          <w:sz w:val="20"/>
          <w:szCs w:val="20"/>
          <w:highlight w:val="yellow"/>
          <w:rPrChange w:id="62" w:author="Juan Carlos Del Rio" w:date="2019-04-16T12:52:00Z">
            <w:rPr>
              <w:rFonts w:cs="Tahoma"/>
              <w:sz w:val="20"/>
              <w:szCs w:val="20"/>
            </w:rPr>
          </w:rPrChange>
        </w:rPr>
      </w:pPr>
    </w:p>
    <w:p w:rsidR="005567B7" w:rsidRPr="001A5B5C" w:rsidRDefault="005D23C5" w:rsidP="00BF6D37">
      <w:pPr>
        <w:pStyle w:val="Prrafodelista"/>
        <w:spacing w:after="0"/>
        <w:ind w:left="1080"/>
        <w:jc w:val="both"/>
        <w:rPr>
          <w:rFonts w:cs="Tahoma"/>
          <w:sz w:val="20"/>
          <w:szCs w:val="20"/>
          <w:highlight w:val="yellow"/>
          <w:rPrChange w:id="63" w:author="Juan Carlos Del Rio" w:date="2019-04-16T12:52:00Z">
            <w:rPr>
              <w:rFonts w:cs="Tahoma"/>
              <w:sz w:val="20"/>
              <w:szCs w:val="20"/>
            </w:rPr>
          </w:rPrChange>
        </w:rPr>
      </w:pPr>
      <w:r w:rsidRPr="005D23C5">
        <w:rPr>
          <w:rFonts w:cs="Tahoma"/>
          <w:sz w:val="20"/>
          <w:szCs w:val="20"/>
          <w:highlight w:val="yellow"/>
          <w:rPrChange w:id="64" w:author="Juan Carlos Del Rio" w:date="2019-04-16T12:52:00Z">
            <w:rPr>
              <w:rFonts w:cs="Tahoma"/>
              <w:sz w:val="20"/>
              <w:szCs w:val="20"/>
            </w:rPr>
          </w:rPrChange>
        </w:rPr>
        <w:t>Las solicitudes de combos deben ser subidas a la plataforma WEB por el analista de facturación, indicando:</w:t>
      </w:r>
    </w:p>
    <w:p w:rsidR="005567B7" w:rsidRPr="001A5B5C" w:rsidRDefault="005D23C5" w:rsidP="005567B7">
      <w:pPr>
        <w:pStyle w:val="Prrafodelista"/>
        <w:numPr>
          <w:ilvl w:val="0"/>
          <w:numId w:val="13"/>
        </w:numPr>
        <w:spacing w:after="0"/>
        <w:jc w:val="both"/>
        <w:rPr>
          <w:rFonts w:cs="Tahoma"/>
          <w:sz w:val="20"/>
          <w:szCs w:val="20"/>
          <w:highlight w:val="yellow"/>
          <w:rPrChange w:id="65" w:author="Juan Carlos Del Rio" w:date="2019-04-16T12:52:00Z">
            <w:rPr>
              <w:rFonts w:cs="Tahoma"/>
              <w:sz w:val="20"/>
              <w:szCs w:val="20"/>
            </w:rPr>
          </w:rPrChange>
        </w:rPr>
      </w:pPr>
      <w:r w:rsidRPr="005D23C5">
        <w:rPr>
          <w:rFonts w:cs="Tahoma"/>
          <w:sz w:val="20"/>
          <w:szCs w:val="20"/>
          <w:highlight w:val="yellow"/>
          <w:rPrChange w:id="66" w:author="Juan Carlos Del Rio" w:date="2019-04-16T12:52:00Z">
            <w:rPr>
              <w:rFonts w:cs="Tahoma"/>
              <w:sz w:val="20"/>
              <w:szCs w:val="20"/>
            </w:rPr>
          </w:rPrChange>
        </w:rPr>
        <w:t>N° Factura a realizar el combo</w:t>
      </w:r>
    </w:p>
    <w:p w:rsidR="005567B7" w:rsidRPr="001A5B5C" w:rsidRDefault="005D23C5" w:rsidP="005567B7">
      <w:pPr>
        <w:pStyle w:val="Prrafodelista"/>
        <w:numPr>
          <w:ilvl w:val="0"/>
          <w:numId w:val="13"/>
        </w:numPr>
        <w:spacing w:after="0"/>
        <w:jc w:val="both"/>
        <w:rPr>
          <w:rFonts w:cs="Tahoma"/>
          <w:sz w:val="20"/>
          <w:szCs w:val="20"/>
          <w:highlight w:val="yellow"/>
          <w:rPrChange w:id="67" w:author="Juan Carlos Del Rio" w:date="2019-04-16T12:52:00Z">
            <w:rPr>
              <w:rFonts w:cs="Tahoma"/>
              <w:sz w:val="20"/>
              <w:szCs w:val="20"/>
            </w:rPr>
          </w:rPrChange>
        </w:rPr>
      </w:pPr>
      <w:r w:rsidRPr="005D23C5">
        <w:rPr>
          <w:rFonts w:cs="Tahoma"/>
          <w:sz w:val="20"/>
          <w:szCs w:val="20"/>
          <w:highlight w:val="yellow"/>
          <w:rPrChange w:id="68" w:author="Juan Carlos Del Rio" w:date="2019-04-16T12:52:00Z">
            <w:rPr>
              <w:rFonts w:cs="Tahoma"/>
              <w:sz w:val="20"/>
              <w:szCs w:val="20"/>
            </w:rPr>
          </w:rPrChange>
        </w:rPr>
        <w:t>Mes / año de la solicitud</w:t>
      </w:r>
    </w:p>
    <w:p w:rsidR="005567B7" w:rsidRPr="001A5B5C" w:rsidRDefault="005D23C5" w:rsidP="005567B7">
      <w:pPr>
        <w:pStyle w:val="Prrafodelista"/>
        <w:numPr>
          <w:ilvl w:val="0"/>
          <w:numId w:val="13"/>
        </w:numPr>
        <w:spacing w:after="0"/>
        <w:jc w:val="both"/>
        <w:rPr>
          <w:rFonts w:cs="Tahoma"/>
          <w:sz w:val="20"/>
          <w:szCs w:val="20"/>
          <w:highlight w:val="yellow"/>
          <w:rPrChange w:id="69" w:author="Juan Carlos Del Rio" w:date="2019-04-16T12:52:00Z">
            <w:rPr>
              <w:rFonts w:cs="Tahoma"/>
              <w:sz w:val="20"/>
              <w:szCs w:val="20"/>
            </w:rPr>
          </w:rPrChange>
        </w:rPr>
      </w:pPr>
      <w:r w:rsidRPr="005D23C5">
        <w:rPr>
          <w:rFonts w:cs="Tahoma"/>
          <w:sz w:val="20"/>
          <w:szCs w:val="20"/>
          <w:highlight w:val="yellow"/>
          <w:rPrChange w:id="70" w:author="Juan Carlos Del Rio" w:date="2019-04-16T12:52:00Z">
            <w:rPr>
              <w:rFonts w:cs="Tahoma"/>
              <w:sz w:val="20"/>
              <w:szCs w:val="20"/>
            </w:rPr>
          </w:rPrChange>
        </w:rPr>
        <w:t>Monto del combo</w:t>
      </w:r>
    </w:p>
    <w:p w:rsidR="005567B7" w:rsidRPr="001A5B5C" w:rsidRDefault="005D23C5" w:rsidP="005567B7">
      <w:pPr>
        <w:pStyle w:val="Prrafodelista"/>
        <w:numPr>
          <w:ilvl w:val="0"/>
          <w:numId w:val="13"/>
        </w:numPr>
        <w:spacing w:after="0"/>
        <w:jc w:val="both"/>
        <w:rPr>
          <w:rFonts w:cs="Tahoma"/>
          <w:sz w:val="20"/>
          <w:szCs w:val="20"/>
          <w:highlight w:val="yellow"/>
          <w:rPrChange w:id="71" w:author="Juan Carlos Del Rio" w:date="2019-04-16T12:52:00Z">
            <w:rPr>
              <w:rFonts w:cs="Tahoma"/>
              <w:sz w:val="20"/>
              <w:szCs w:val="20"/>
            </w:rPr>
          </w:rPrChange>
        </w:rPr>
      </w:pPr>
      <w:r w:rsidRPr="005D23C5">
        <w:rPr>
          <w:rFonts w:cs="Tahoma"/>
          <w:sz w:val="20"/>
          <w:szCs w:val="20"/>
          <w:highlight w:val="yellow"/>
          <w:rPrChange w:id="72" w:author="Juan Carlos Del Rio" w:date="2019-04-16T12:52:00Z">
            <w:rPr>
              <w:rFonts w:cs="Tahoma"/>
              <w:sz w:val="20"/>
              <w:szCs w:val="20"/>
            </w:rPr>
          </w:rPrChange>
        </w:rPr>
        <w:t>Identificar CC se debe cargar/restar</w:t>
      </w:r>
    </w:p>
    <w:p w:rsidR="005567B7" w:rsidRPr="001A5B5C" w:rsidRDefault="005D23C5" w:rsidP="005567B7">
      <w:pPr>
        <w:pStyle w:val="Prrafodelista"/>
        <w:numPr>
          <w:ilvl w:val="0"/>
          <w:numId w:val="13"/>
        </w:numPr>
        <w:spacing w:after="0"/>
        <w:jc w:val="both"/>
        <w:rPr>
          <w:rFonts w:cs="Tahoma"/>
          <w:sz w:val="20"/>
          <w:szCs w:val="20"/>
          <w:highlight w:val="yellow"/>
          <w:rPrChange w:id="73" w:author="Juan Carlos Del Rio" w:date="2019-04-16T12:52:00Z">
            <w:rPr>
              <w:rFonts w:cs="Tahoma"/>
              <w:sz w:val="20"/>
              <w:szCs w:val="20"/>
            </w:rPr>
          </w:rPrChange>
        </w:rPr>
      </w:pPr>
      <w:r w:rsidRPr="005D23C5">
        <w:rPr>
          <w:rFonts w:cs="Tahoma"/>
          <w:sz w:val="20"/>
          <w:szCs w:val="20"/>
          <w:highlight w:val="yellow"/>
          <w:rPrChange w:id="74" w:author="Juan Carlos Del Rio" w:date="2019-04-16T12:52:00Z">
            <w:rPr>
              <w:rFonts w:cs="Tahoma"/>
              <w:sz w:val="20"/>
              <w:szCs w:val="20"/>
            </w:rPr>
          </w:rPrChange>
        </w:rPr>
        <w:t>Identificar el CC donde se va abonar/sumar.</w:t>
      </w:r>
    </w:p>
    <w:p w:rsidR="005567B7" w:rsidRPr="001A5B5C" w:rsidRDefault="005567B7" w:rsidP="005567B7">
      <w:pPr>
        <w:spacing w:after="0"/>
        <w:jc w:val="both"/>
        <w:rPr>
          <w:rFonts w:cs="Tahoma"/>
          <w:sz w:val="20"/>
          <w:szCs w:val="20"/>
          <w:highlight w:val="yellow"/>
          <w:rPrChange w:id="75" w:author="Juan Carlos Del Rio" w:date="2019-04-16T12:52:00Z">
            <w:rPr>
              <w:rFonts w:cs="Tahoma"/>
              <w:sz w:val="20"/>
              <w:szCs w:val="20"/>
            </w:rPr>
          </w:rPrChange>
        </w:rPr>
      </w:pPr>
    </w:p>
    <w:p w:rsidR="005567B7" w:rsidRPr="001A5B5C" w:rsidRDefault="005D23C5" w:rsidP="005567B7">
      <w:pPr>
        <w:spacing w:after="0"/>
        <w:jc w:val="both"/>
        <w:rPr>
          <w:rFonts w:cs="Tahoma"/>
          <w:sz w:val="20"/>
          <w:szCs w:val="20"/>
          <w:highlight w:val="yellow"/>
          <w:rPrChange w:id="76" w:author="Juan Carlos Del Rio" w:date="2019-04-16T12:52:00Z">
            <w:rPr>
              <w:rFonts w:cs="Tahoma"/>
              <w:sz w:val="20"/>
              <w:szCs w:val="20"/>
            </w:rPr>
          </w:rPrChange>
        </w:rPr>
      </w:pPr>
      <w:r w:rsidRPr="005D23C5">
        <w:rPr>
          <w:rFonts w:cs="Tahoma"/>
          <w:sz w:val="20"/>
          <w:szCs w:val="20"/>
          <w:highlight w:val="yellow"/>
          <w:rPrChange w:id="77" w:author="Juan Carlos Del Rio" w:date="2019-04-16T12:52:00Z">
            <w:rPr>
              <w:rFonts w:cs="Tahoma"/>
              <w:sz w:val="20"/>
              <w:szCs w:val="20"/>
            </w:rPr>
          </w:rPrChange>
        </w:rPr>
        <w:t>El combo debe estar aprobado por el gerente divisional, luego debe:</w:t>
      </w:r>
    </w:p>
    <w:p w:rsidR="005567B7" w:rsidRPr="001A5B5C" w:rsidRDefault="005D23C5" w:rsidP="005567B7">
      <w:pPr>
        <w:pStyle w:val="Prrafodelista"/>
        <w:numPr>
          <w:ilvl w:val="0"/>
          <w:numId w:val="14"/>
        </w:numPr>
        <w:spacing w:after="0"/>
        <w:jc w:val="both"/>
        <w:rPr>
          <w:rFonts w:cs="Tahoma"/>
          <w:sz w:val="20"/>
          <w:szCs w:val="20"/>
          <w:highlight w:val="yellow"/>
          <w:rPrChange w:id="78" w:author="Juan Carlos Del Rio" w:date="2019-04-16T12:52:00Z">
            <w:rPr>
              <w:rFonts w:cs="Tahoma"/>
              <w:sz w:val="20"/>
              <w:szCs w:val="20"/>
            </w:rPr>
          </w:rPrChange>
        </w:rPr>
      </w:pPr>
      <w:r w:rsidRPr="005D23C5">
        <w:rPr>
          <w:rFonts w:cs="Tahoma"/>
          <w:sz w:val="20"/>
          <w:szCs w:val="20"/>
          <w:highlight w:val="yellow"/>
          <w:rPrChange w:id="79" w:author="Juan Carlos Del Rio" w:date="2019-04-16T12:52:00Z">
            <w:rPr>
              <w:rFonts w:cs="Tahoma"/>
              <w:sz w:val="20"/>
              <w:szCs w:val="20"/>
            </w:rPr>
          </w:rPrChange>
        </w:rPr>
        <w:t>Aparecer en las estadísticas de seguimiento</w:t>
      </w:r>
    </w:p>
    <w:p w:rsidR="005567B7" w:rsidRPr="001A5B5C" w:rsidRDefault="005D23C5" w:rsidP="005567B7">
      <w:pPr>
        <w:pStyle w:val="Prrafodelista"/>
        <w:numPr>
          <w:ilvl w:val="0"/>
          <w:numId w:val="14"/>
        </w:numPr>
        <w:spacing w:after="0"/>
        <w:jc w:val="both"/>
        <w:rPr>
          <w:rFonts w:cs="Tahoma"/>
          <w:sz w:val="20"/>
          <w:szCs w:val="20"/>
          <w:highlight w:val="yellow"/>
          <w:rPrChange w:id="80" w:author="Juan Carlos Del Rio" w:date="2019-04-16T12:52:00Z">
            <w:rPr>
              <w:rFonts w:cs="Tahoma"/>
              <w:sz w:val="20"/>
              <w:szCs w:val="20"/>
            </w:rPr>
          </w:rPrChange>
        </w:rPr>
      </w:pPr>
      <w:r w:rsidRPr="005D23C5">
        <w:rPr>
          <w:rFonts w:cs="Tahoma"/>
          <w:sz w:val="20"/>
          <w:szCs w:val="20"/>
          <w:highlight w:val="yellow"/>
          <w:rPrChange w:id="81" w:author="Juan Carlos Del Rio" w:date="2019-04-16T12:52:00Z">
            <w:rPr>
              <w:rFonts w:cs="Tahoma"/>
              <w:sz w:val="20"/>
              <w:szCs w:val="20"/>
            </w:rPr>
          </w:rPrChange>
        </w:rPr>
        <w:t>Levantar una solicitud a contabilidad del combo.</w:t>
      </w:r>
    </w:p>
    <w:p w:rsidR="005567B7" w:rsidRPr="001A5B5C" w:rsidRDefault="005D23C5" w:rsidP="005567B7">
      <w:pPr>
        <w:pStyle w:val="Prrafodelista"/>
        <w:numPr>
          <w:ilvl w:val="0"/>
          <w:numId w:val="14"/>
        </w:numPr>
        <w:spacing w:after="0"/>
        <w:jc w:val="both"/>
        <w:rPr>
          <w:rFonts w:cs="Tahoma"/>
          <w:sz w:val="20"/>
          <w:szCs w:val="20"/>
          <w:highlight w:val="yellow"/>
          <w:rPrChange w:id="82" w:author="Juan Carlos Del Rio" w:date="2019-04-16T12:52:00Z">
            <w:rPr>
              <w:rFonts w:cs="Tahoma"/>
              <w:sz w:val="20"/>
              <w:szCs w:val="20"/>
            </w:rPr>
          </w:rPrChange>
        </w:rPr>
      </w:pPr>
      <w:r w:rsidRPr="005D23C5">
        <w:rPr>
          <w:rFonts w:cs="Tahoma"/>
          <w:sz w:val="20"/>
          <w:szCs w:val="20"/>
          <w:highlight w:val="yellow"/>
          <w:rPrChange w:id="83" w:author="Juan Carlos Del Rio" w:date="2019-04-16T12:52:00Z">
            <w:rPr>
              <w:rFonts w:cs="Tahoma"/>
              <w:sz w:val="20"/>
              <w:szCs w:val="20"/>
            </w:rPr>
          </w:rPrChange>
        </w:rPr>
        <w:t>Una vez contabilizado el informe consolidado,se podrá obtener lainformación de Softland del combo contabilizado.</w:t>
      </w:r>
    </w:p>
    <w:p w:rsidR="002709F9" w:rsidRPr="00922FFE" w:rsidRDefault="002709F9" w:rsidP="002709F9">
      <w:pPr>
        <w:pStyle w:val="Prrafodelista"/>
        <w:spacing w:after="0"/>
        <w:ind w:left="1080"/>
        <w:jc w:val="both"/>
        <w:rPr>
          <w:rFonts w:cs="Tahoma"/>
          <w:sz w:val="20"/>
          <w:szCs w:val="20"/>
        </w:rPr>
      </w:pPr>
    </w:p>
    <w:p w:rsidR="003B7FD1" w:rsidRDefault="003B7FD1" w:rsidP="003B7FD1">
      <w:pPr>
        <w:pStyle w:val="Prrafodelista"/>
        <w:numPr>
          <w:ilvl w:val="0"/>
          <w:numId w:val="1"/>
        </w:numPr>
        <w:spacing w:after="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 xml:space="preserve">Llevar estadísticas de días de comienzo y término de cada </w:t>
      </w:r>
      <w:r w:rsidR="006F19ED" w:rsidRPr="00922FFE">
        <w:rPr>
          <w:rFonts w:cs="Tahoma"/>
          <w:sz w:val="20"/>
          <w:szCs w:val="20"/>
        </w:rPr>
        <w:t>etapa</w:t>
      </w:r>
      <w:r w:rsidRPr="00922FFE">
        <w:rPr>
          <w:rFonts w:cs="Tahoma"/>
          <w:sz w:val="20"/>
          <w:szCs w:val="20"/>
        </w:rPr>
        <w:t>, y hacer seguimiento del embudo e identificar puntos de congestión para ir atacando y mejorando.</w:t>
      </w:r>
      <w:r w:rsidR="006F19ED">
        <w:rPr>
          <w:rFonts w:cs="Tahoma"/>
          <w:sz w:val="20"/>
          <w:szCs w:val="20"/>
        </w:rPr>
        <w:t xml:space="preserve"> Ya sí poder hacer control de gestión y mejora continua al proceso.</w:t>
      </w:r>
    </w:p>
    <w:p w:rsidR="006F19ED" w:rsidRDefault="006F19ED" w:rsidP="006F19ED">
      <w:pPr>
        <w:pStyle w:val="Prrafodelista"/>
        <w:spacing w:after="0"/>
        <w:ind w:left="1080"/>
        <w:jc w:val="both"/>
        <w:rPr>
          <w:rFonts w:cs="Tahoma"/>
          <w:sz w:val="20"/>
          <w:szCs w:val="20"/>
        </w:rPr>
      </w:pPr>
    </w:p>
    <w:p w:rsidR="006F19ED" w:rsidRPr="00922FFE" w:rsidRDefault="006F19ED" w:rsidP="006F19ED">
      <w:pPr>
        <w:pStyle w:val="Prrafodelista"/>
        <w:spacing w:after="0"/>
        <w:ind w:left="1080"/>
        <w:jc w:val="both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>Llevar KPI relevantes: Ejemplo Declaración del Mes VS lo facturado en el Mes.</w:t>
      </w:r>
    </w:p>
    <w:p w:rsidR="006F19ED" w:rsidRDefault="006F19ED" w:rsidP="00556F40">
      <w:pPr>
        <w:spacing w:after="0"/>
        <w:ind w:left="360"/>
        <w:jc w:val="both"/>
        <w:rPr>
          <w:rFonts w:cs="Tahoma"/>
          <w:sz w:val="20"/>
          <w:szCs w:val="20"/>
        </w:rPr>
      </w:pPr>
    </w:p>
    <w:p w:rsidR="009265B5" w:rsidRPr="00922FFE" w:rsidRDefault="009265B5" w:rsidP="00556F40">
      <w:pPr>
        <w:spacing w:after="0"/>
        <w:ind w:left="360"/>
        <w:jc w:val="both"/>
        <w:rPr>
          <w:rFonts w:cs="Tahoma"/>
          <w:sz w:val="20"/>
          <w:szCs w:val="20"/>
        </w:rPr>
      </w:pPr>
      <w:r w:rsidRPr="00922FFE">
        <w:rPr>
          <w:rFonts w:cs="Tahoma"/>
          <w:sz w:val="20"/>
          <w:szCs w:val="20"/>
        </w:rPr>
        <w:t>Cuando finaliza la consolidación debe</w:t>
      </w:r>
      <w:r w:rsidR="006F19ED">
        <w:rPr>
          <w:rFonts w:cs="Tahoma"/>
          <w:sz w:val="20"/>
          <w:szCs w:val="20"/>
        </w:rPr>
        <w:t xml:space="preserve"> enviar una notificación a los G</w:t>
      </w:r>
      <w:r w:rsidRPr="00922FFE">
        <w:rPr>
          <w:rFonts w:cs="Tahoma"/>
          <w:sz w:val="20"/>
          <w:szCs w:val="20"/>
        </w:rPr>
        <w:t>erentes para que puedan aprobar esto y pueda generarse la NV.</w:t>
      </w:r>
    </w:p>
    <w:p w:rsidR="003B7FD1" w:rsidRPr="00922FFE" w:rsidRDefault="003B7FD1" w:rsidP="003B7FD1">
      <w:pPr>
        <w:pStyle w:val="Prrafodelista"/>
        <w:spacing w:after="0"/>
        <w:ind w:left="1080"/>
        <w:jc w:val="both"/>
        <w:rPr>
          <w:rFonts w:cs="Tahoma"/>
          <w:sz w:val="20"/>
          <w:szCs w:val="20"/>
        </w:rPr>
      </w:pPr>
    </w:p>
    <w:p w:rsidR="002709F9" w:rsidRPr="00922FFE" w:rsidRDefault="002709F9" w:rsidP="002709F9">
      <w:pPr>
        <w:pStyle w:val="Prrafodelista"/>
        <w:spacing w:after="0"/>
        <w:ind w:left="1080"/>
        <w:jc w:val="both"/>
        <w:rPr>
          <w:rFonts w:cs="Tahoma"/>
          <w:sz w:val="20"/>
          <w:szCs w:val="20"/>
        </w:rPr>
      </w:pPr>
    </w:p>
    <w:sectPr w:rsidR="002709F9" w:rsidRPr="00922FFE" w:rsidSect="005D23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1" w:author="Juan Carlos Del Rio" w:date="2019-04-16T12:34:00Z" w:initials="JCDR">
    <w:p w:rsidR="000762F2" w:rsidRDefault="000762F2">
      <w:pPr>
        <w:pStyle w:val="Textocomentario"/>
      </w:pPr>
      <w:r>
        <w:rPr>
          <w:rStyle w:val="Refdecomentario"/>
        </w:rPr>
        <w:annotationRef/>
      </w:r>
      <w:r>
        <w:t>La plataforma debe generar los EEPP??</w:t>
      </w:r>
    </w:p>
  </w:comment>
  <w:comment w:id="52" w:author="Juan Carlos Del Rio" w:date="2019-04-16T12:42:00Z" w:initials="JCDR">
    <w:p w:rsidR="000762F2" w:rsidRDefault="000762F2">
      <w:pPr>
        <w:pStyle w:val="Textocomentario"/>
      </w:pPr>
      <w:r>
        <w:rPr>
          <w:rStyle w:val="Refdecomentario"/>
        </w:rPr>
        <w:annotationRef/>
      </w:r>
      <w:r>
        <w:t>Tal vez deberíamos aprovechar la instancia para modificar el proceso del combo. Que cada unidad declare lo suyo, y que en el caso de dos declaraciones de EEPP para el mismo proyecto, el sistema los muestre al cliente juntos, pero en los registros internos se mantiene separados.</w:t>
      </w:r>
    </w:p>
  </w:comment>
  <w:comment w:id="56" w:author="Juan Carlos Del Rio" w:date="2019-04-16T12:47:00Z" w:initials="JCDR">
    <w:p w:rsidR="001A5B5C" w:rsidRDefault="001A5B5C">
      <w:pPr>
        <w:pStyle w:val="Textocomentario"/>
      </w:pPr>
      <w:r>
        <w:rPr>
          <w:rStyle w:val="Refdecomentario"/>
        </w:rPr>
        <w:annotationRef/>
      </w:r>
      <w:r>
        <w:t xml:space="preserve">Adicionalmente, se debe definir si el </w:t>
      </w:r>
      <w:proofErr w:type="spellStart"/>
      <w:r>
        <w:t>eepp</w:t>
      </w:r>
      <w:proofErr w:type="spellEnd"/>
      <w:r>
        <w:t xml:space="preserve"> vuelve a la etapa anterior o no.</w:t>
      </w:r>
    </w:p>
  </w:comment>
  <w:comment w:id="57" w:author="Juan Carlos Del Rio" w:date="2019-04-16T12:48:00Z" w:initials="JCDR">
    <w:p w:rsidR="001A5B5C" w:rsidRDefault="001A5B5C">
      <w:pPr>
        <w:pStyle w:val="Textocomentario"/>
      </w:pPr>
      <w:r>
        <w:rPr>
          <w:rStyle w:val="Refdecomentario"/>
        </w:rPr>
        <w:annotationRef/>
      </w:r>
      <w:r>
        <w:t xml:space="preserve">Debemos resignificar este listado de acuerdo al proceso. </w:t>
      </w:r>
    </w:p>
  </w:comment>
  <w:comment w:id="58" w:author="Juan Carlos Del Rio" w:date="2019-04-16T12:51:00Z" w:initials="JCDR">
    <w:p w:rsidR="001A5B5C" w:rsidRDefault="001A5B5C">
      <w:pPr>
        <w:pStyle w:val="Textocomentario"/>
      </w:pPr>
      <w:r>
        <w:rPr>
          <w:rStyle w:val="Refdecomentario"/>
        </w:rPr>
        <w:annotationRef/>
      </w:r>
      <w:r>
        <w:t>Repensemos el tema de los combos. Son manuales y potencial fuente de error.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423"/>
    <w:multiLevelType w:val="hybridMultilevel"/>
    <w:tmpl w:val="D16CB5F4"/>
    <w:lvl w:ilvl="0" w:tplc="340A0017">
      <w:start w:val="1"/>
      <w:numFmt w:val="lowerLetter"/>
      <w:lvlText w:val="%1)"/>
      <w:lvlJc w:val="left"/>
      <w:pPr>
        <w:ind w:left="644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F3640"/>
    <w:multiLevelType w:val="hybridMultilevel"/>
    <w:tmpl w:val="D1D8C6E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C485B"/>
    <w:multiLevelType w:val="hybridMultilevel"/>
    <w:tmpl w:val="6706CE4A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>
      <w:start w:val="1"/>
      <w:numFmt w:val="lowerLetter"/>
      <w:lvlText w:val="%2."/>
      <w:lvlJc w:val="left"/>
      <w:pPr>
        <w:ind w:left="2160" w:hanging="360"/>
      </w:pPr>
    </w:lvl>
    <w:lvl w:ilvl="2" w:tplc="340A0019">
      <w:start w:val="1"/>
      <w:numFmt w:val="lowerLetter"/>
      <w:lvlText w:val="%3."/>
      <w:lvlJc w:val="lef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F16D3F"/>
    <w:multiLevelType w:val="hybridMultilevel"/>
    <w:tmpl w:val="8BCA596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4174F1"/>
    <w:multiLevelType w:val="hybridMultilevel"/>
    <w:tmpl w:val="2768105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E1435"/>
    <w:multiLevelType w:val="hybridMultilevel"/>
    <w:tmpl w:val="F6E8CF16"/>
    <w:lvl w:ilvl="0" w:tplc="340A0019">
      <w:start w:val="1"/>
      <w:numFmt w:val="lowerLetter"/>
      <w:lvlText w:val="%1."/>
      <w:lvlJc w:val="left"/>
      <w:pPr>
        <w:ind w:left="2160" w:hanging="360"/>
      </w:p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97469B3"/>
    <w:multiLevelType w:val="hybridMultilevel"/>
    <w:tmpl w:val="65B8C0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137622"/>
    <w:multiLevelType w:val="hybridMultilevel"/>
    <w:tmpl w:val="95FA0E82"/>
    <w:lvl w:ilvl="0" w:tplc="340A0017">
      <w:start w:val="1"/>
      <w:numFmt w:val="lowerLetter"/>
      <w:lvlText w:val="%1)"/>
      <w:lvlJc w:val="left"/>
      <w:pPr>
        <w:ind w:left="644" w:hanging="360"/>
      </w:p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5DF4894"/>
    <w:multiLevelType w:val="hybridMultilevel"/>
    <w:tmpl w:val="4F5E333C"/>
    <w:lvl w:ilvl="0" w:tplc="340A0019">
      <w:start w:val="1"/>
      <w:numFmt w:val="lowerLetter"/>
      <w:lvlText w:val="%1."/>
      <w:lvlJc w:val="left"/>
      <w:pPr>
        <w:ind w:left="1427" w:hanging="360"/>
      </w:pPr>
    </w:lvl>
    <w:lvl w:ilvl="1" w:tplc="340A0019" w:tentative="1">
      <w:start w:val="1"/>
      <w:numFmt w:val="lowerLetter"/>
      <w:lvlText w:val="%2."/>
      <w:lvlJc w:val="left"/>
      <w:pPr>
        <w:ind w:left="2147" w:hanging="360"/>
      </w:pPr>
    </w:lvl>
    <w:lvl w:ilvl="2" w:tplc="340A001B" w:tentative="1">
      <w:start w:val="1"/>
      <w:numFmt w:val="lowerRoman"/>
      <w:lvlText w:val="%3."/>
      <w:lvlJc w:val="right"/>
      <w:pPr>
        <w:ind w:left="2867" w:hanging="180"/>
      </w:pPr>
    </w:lvl>
    <w:lvl w:ilvl="3" w:tplc="340A000F" w:tentative="1">
      <w:start w:val="1"/>
      <w:numFmt w:val="decimal"/>
      <w:lvlText w:val="%4."/>
      <w:lvlJc w:val="left"/>
      <w:pPr>
        <w:ind w:left="3587" w:hanging="360"/>
      </w:pPr>
    </w:lvl>
    <w:lvl w:ilvl="4" w:tplc="340A0019" w:tentative="1">
      <w:start w:val="1"/>
      <w:numFmt w:val="lowerLetter"/>
      <w:lvlText w:val="%5."/>
      <w:lvlJc w:val="left"/>
      <w:pPr>
        <w:ind w:left="4307" w:hanging="360"/>
      </w:pPr>
    </w:lvl>
    <w:lvl w:ilvl="5" w:tplc="340A001B" w:tentative="1">
      <w:start w:val="1"/>
      <w:numFmt w:val="lowerRoman"/>
      <w:lvlText w:val="%6."/>
      <w:lvlJc w:val="right"/>
      <w:pPr>
        <w:ind w:left="5027" w:hanging="180"/>
      </w:pPr>
    </w:lvl>
    <w:lvl w:ilvl="6" w:tplc="340A000F" w:tentative="1">
      <w:start w:val="1"/>
      <w:numFmt w:val="decimal"/>
      <w:lvlText w:val="%7."/>
      <w:lvlJc w:val="left"/>
      <w:pPr>
        <w:ind w:left="5747" w:hanging="360"/>
      </w:pPr>
    </w:lvl>
    <w:lvl w:ilvl="7" w:tplc="340A0019" w:tentative="1">
      <w:start w:val="1"/>
      <w:numFmt w:val="lowerLetter"/>
      <w:lvlText w:val="%8."/>
      <w:lvlJc w:val="left"/>
      <w:pPr>
        <w:ind w:left="6467" w:hanging="360"/>
      </w:pPr>
    </w:lvl>
    <w:lvl w:ilvl="8" w:tplc="340A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9">
    <w:nsid w:val="48B34910"/>
    <w:multiLevelType w:val="hybridMultilevel"/>
    <w:tmpl w:val="4D621D9C"/>
    <w:lvl w:ilvl="0" w:tplc="340A0017">
      <w:start w:val="1"/>
      <w:numFmt w:val="lowerLetter"/>
      <w:lvlText w:val="%1)"/>
      <w:lvlJc w:val="left"/>
      <w:pPr>
        <w:ind w:left="1244" w:hanging="360"/>
      </w:pPr>
    </w:lvl>
    <w:lvl w:ilvl="1" w:tplc="340A0019" w:tentative="1">
      <w:start w:val="1"/>
      <w:numFmt w:val="lowerLetter"/>
      <w:lvlText w:val="%2."/>
      <w:lvlJc w:val="left"/>
      <w:pPr>
        <w:ind w:left="1964" w:hanging="360"/>
      </w:pPr>
    </w:lvl>
    <w:lvl w:ilvl="2" w:tplc="340A001B" w:tentative="1">
      <w:start w:val="1"/>
      <w:numFmt w:val="lowerRoman"/>
      <w:lvlText w:val="%3."/>
      <w:lvlJc w:val="right"/>
      <w:pPr>
        <w:ind w:left="2684" w:hanging="180"/>
      </w:pPr>
    </w:lvl>
    <w:lvl w:ilvl="3" w:tplc="340A000F" w:tentative="1">
      <w:start w:val="1"/>
      <w:numFmt w:val="decimal"/>
      <w:lvlText w:val="%4."/>
      <w:lvlJc w:val="left"/>
      <w:pPr>
        <w:ind w:left="3404" w:hanging="360"/>
      </w:pPr>
    </w:lvl>
    <w:lvl w:ilvl="4" w:tplc="340A0019" w:tentative="1">
      <w:start w:val="1"/>
      <w:numFmt w:val="lowerLetter"/>
      <w:lvlText w:val="%5."/>
      <w:lvlJc w:val="left"/>
      <w:pPr>
        <w:ind w:left="4124" w:hanging="360"/>
      </w:pPr>
    </w:lvl>
    <w:lvl w:ilvl="5" w:tplc="340A001B" w:tentative="1">
      <w:start w:val="1"/>
      <w:numFmt w:val="lowerRoman"/>
      <w:lvlText w:val="%6."/>
      <w:lvlJc w:val="right"/>
      <w:pPr>
        <w:ind w:left="4844" w:hanging="180"/>
      </w:pPr>
    </w:lvl>
    <w:lvl w:ilvl="6" w:tplc="340A000F" w:tentative="1">
      <w:start w:val="1"/>
      <w:numFmt w:val="decimal"/>
      <w:lvlText w:val="%7."/>
      <w:lvlJc w:val="left"/>
      <w:pPr>
        <w:ind w:left="5564" w:hanging="360"/>
      </w:pPr>
    </w:lvl>
    <w:lvl w:ilvl="7" w:tplc="340A0019" w:tentative="1">
      <w:start w:val="1"/>
      <w:numFmt w:val="lowerLetter"/>
      <w:lvlText w:val="%8."/>
      <w:lvlJc w:val="left"/>
      <w:pPr>
        <w:ind w:left="6284" w:hanging="360"/>
      </w:pPr>
    </w:lvl>
    <w:lvl w:ilvl="8" w:tplc="340A001B" w:tentative="1">
      <w:start w:val="1"/>
      <w:numFmt w:val="lowerRoman"/>
      <w:lvlText w:val="%9."/>
      <w:lvlJc w:val="right"/>
      <w:pPr>
        <w:ind w:left="7004" w:hanging="180"/>
      </w:pPr>
    </w:lvl>
  </w:abstractNum>
  <w:abstractNum w:abstractNumId="10">
    <w:nsid w:val="4DD531E4"/>
    <w:multiLevelType w:val="hybridMultilevel"/>
    <w:tmpl w:val="4EF2155A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090A60"/>
    <w:multiLevelType w:val="hybridMultilevel"/>
    <w:tmpl w:val="6336ACC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9F386C"/>
    <w:multiLevelType w:val="hybridMultilevel"/>
    <w:tmpl w:val="78B8C08A"/>
    <w:lvl w:ilvl="0" w:tplc="340A0019">
      <w:start w:val="1"/>
      <w:numFmt w:val="lowerLetter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41625E3"/>
    <w:multiLevelType w:val="hybridMultilevel"/>
    <w:tmpl w:val="5F081B8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35BDF"/>
    <w:multiLevelType w:val="hybridMultilevel"/>
    <w:tmpl w:val="13DA127E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D349AD"/>
    <w:multiLevelType w:val="hybridMultilevel"/>
    <w:tmpl w:val="DB40BE2C"/>
    <w:lvl w:ilvl="0" w:tplc="F12E24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DD1E9F"/>
    <w:multiLevelType w:val="hybridMultilevel"/>
    <w:tmpl w:val="D65285D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D33B86"/>
    <w:multiLevelType w:val="hybridMultilevel"/>
    <w:tmpl w:val="A1CA41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391C73"/>
    <w:multiLevelType w:val="hybridMultilevel"/>
    <w:tmpl w:val="C5BE9F62"/>
    <w:lvl w:ilvl="0" w:tplc="BE2AF0B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9AC7C8D"/>
    <w:multiLevelType w:val="hybridMultilevel"/>
    <w:tmpl w:val="FBD6EE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9"/>
  </w:num>
  <w:num w:numId="4">
    <w:abstractNumId w:val="6"/>
  </w:num>
  <w:num w:numId="5">
    <w:abstractNumId w:val="17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16"/>
  </w:num>
  <w:num w:numId="11">
    <w:abstractNumId w:val="9"/>
  </w:num>
  <w:num w:numId="12">
    <w:abstractNumId w:val="8"/>
  </w:num>
  <w:num w:numId="13">
    <w:abstractNumId w:val="12"/>
  </w:num>
  <w:num w:numId="14">
    <w:abstractNumId w:val="10"/>
  </w:num>
  <w:num w:numId="15">
    <w:abstractNumId w:val="11"/>
  </w:num>
  <w:num w:numId="16">
    <w:abstractNumId w:val="18"/>
  </w:num>
  <w:num w:numId="17">
    <w:abstractNumId w:val="1"/>
  </w:num>
  <w:num w:numId="18">
    <w:abstractNumId w:val="4"/>
  </w:num>
  <w:num w:numId="19">
    <w:abstractNumId w:val="13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trackRevisions/>
  <w:defaultTabStop w:val="708"/>
  <w:hyphenationZone w:val="425"/>
  <w:characterSpacingControl w:val="doNotCompress"/>
  <w:compat/>
  <w:rsids>
    <w:rsidRoot w:val="00F43785"/>
    <w:rsid w:val="000762F2"/>
    <w:rsid w:val="0008398B"/>
    <w:rsid w:val="000A224C"/>
    <w:rsid w:val="000B59EF"/>
    <w:rsid w:val="000D178D"/>
    <w:rsid w:val="000E28DD"/>
    <w:rsid w:val="00110D30"/>
    <w:rsid w:val="00195D34"/>
    <w:rsid w:val="001A5B5C"/>
    <w:rsid w:val="001B28D9"/>
    <w:rsid w:val="001D5CA7"/>
    <w:rsid w:val="001E56EF"/>
    <w:rsid w:val="001E7505"/>
    <w:rsid w:val="002051E6"/>
    <w:rsid w:val="002330A1"/>
    <w:rsid w:val="002346ED"/>
    <w:rsid w:val="002613A9"/>
    <w:rsid w:val="00263F40"/>
    <w:rsid w:val="002709F9"/>
    <w:rsid w:val="00291C29"/>
    <w:rsid w:val="002C3568"/>
    <w:rsid w:val="002E4AEC"/>
    <w:rsid w:val="00302125"/>
    <w:rsid w:val="00311DE3"/>
    <w:rsid w:val="0032024C"/>
    <w:rsid w:val="00392C18"/>
    <w:rsid w:val="003A1CB5"/>
    <w:rsid w:val="003B7FD1"/>
    <w:rsid w:val="003E4E85"/>
    <w:rsid w:val="0041513D"/>
    <w:rsid w:val="00416D7B"/>
    <w:rsid w:val="00423BD5"/>
    <w:rsid w:val="00455265"/>
    <w:rsid w:val="00495D4B"/>
    <w:rsid w:val="004D0DBA"/>
    <w:rsid w:val="00522E63"/>
    <w:rsid w:val="00537349"/>
    <w:rsid w:val="005567B7"/>
    <w:rsid w:val="00556F40"/>
    <w:rsid w:val="005D23C5"/>
    <w:rsid w:val="00634963"/>
    <w:rsid w:val="0068161E"/>
    <w:rsid w:val="006A127C"/>
    <w:rsid w:val="006C46D0"/>
    <w:rsid w:val="006F19ED"/>
    <w:rsid w:val="00793CBF"/>
    <w:rsid w:val="007957D4"/>
    <w:rsid w:val="007A3059"/>
    <w:rsid w:val="007A384A"/>
    <w:rsid w:val="007B3E19"/>
    <w:rsid w:val="00841B71"/>
    <w:rsid w:val="008747C3"/>
    <w:rsid w:val="008B54FF"/>
    <w:rsid w:val="00922FFE"/>
    <w:rsid w:val="009265B5"/>
    <w:rsid w:val="009517AE"/>
    <w:rsid w:val="00971060"/>
    <w:rsid w:val="009F1236"/>
    <w:rsid w:val="00A3311C"/>
    <w:rsid w:val="00A407E4"/>
    <w:rsid w:val="00A50183"/>
    <w:rsid w:val="00A61114"/>
    <w:rsid w:val="00AA7DA2"/>
    <w:rsid w:val="00B306A4"/>
    <w:rsid w:val="00B6752B"/>
    <w:rsid w:val="00B82802"/>
    <w:rsid w:val="00B828E8"/>
    <w:rsid w:val="00BC743D"/>
    <w:rsid w:val="00BE6ABA"/>
    <w:rsid w:val="00BF6D37"/>
    <w:rsid w:val="00C8053C"/>
    <w:rsid w:val="00C8494C"/>
    <w:rsid w:val="00CC094F"/>
    <w:rsid w:val="00D17C8E"/>
    <w:rsid w:val="00DA3A7E"/>
    <w:rsid w:val="00E43398"/>
    <w:rsid w:val="00E509B3"/>
    <w:rsid w:val="00EF7187"/>
    <w:rsid w:val="00F43785"/>
    <w:rsid w:val="00F96416"/>
    <w:rsid w:val="00FA2F08"/>
    <w:rsid w:val="00FC7581"/>
    <w:rsid w:val="00FF3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3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50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6D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051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051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051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51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51E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50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C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6D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051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051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051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51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51E6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2EF06-7C2E-4623-9C36-CD43D2A70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2788</Words>
  <Characters>15334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Streitt</dc:creator>
  <cp:lastModifiedBy>AASTORGA</cp:lastModifiedBy>
  <cp:revision>3</cp:revision>
  <dcterms:created xsi:type="dcterms:W3CDTF">2019-05-15T17:28:00Z</dcterms:created>
  <dcterms:modified xsi:type="dcterms:W3CDTF">2019-05-15T17:29:00Z</dcterms:modified>
</cp:coreProperties>
</file>